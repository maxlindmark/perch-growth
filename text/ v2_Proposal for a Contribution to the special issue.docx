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1D012" w14:textId="77777777" w:rsidR="00480C82" w:rsidRPr="00480C82" w:rsidRDefault="00480C82" w:rsidP="00480C82">
      <w:pPr>
        <w:autoSpaceDE w:val="0"/>
        <w:autoSpaceDN w:val="0"/>
        <w:adjustRightInd w:val="0"/>
        <w:ind w:right="-386"/>
        <w:rPr>
          <w:rFonts w:ascii="Helvetica" w:hAnsi="Helvetica" w:cs="Helvetica"/>
          <w:kern w:val="0"/>
        </w:rPr>
      </w:pPr>
      <w:r w:rsidRPr="00480C82">
        <w:rPr>
          <w:rFonts w:ascii="Helvetica" w:hAnsi="Helvetica" w:cs="Helvetica"/>
          <w:b/>
          <w:bCs/>
          <w:kern w:val="0"/>
          <w:sz w:val="22"/>
          <w:szCs w:val="22"/>
        </w:rPr>
        <w:t>Proposal for a Contribution to the special issue on “Ecological and Evolutionary Insights from Very Long-Term Studies” to be published by Ecology Letters in 2024</w:t>
      </w:r>
    </w:p>
    <w:p w14:paraId="2DF839E7" w14:textId="77777777" w:rsidR="00480C82" w:rsidRPr="00480C82" w:rsidRDefault="00480C82" w:rsidP="00480C82">
      <w:pPr>
        <w:autoSpaceDE w:val="0"/>
        <w:autoSpaceDN w:val="0"/>
        <w:adjustRightInd w:val="0"/>
        <w:spacing w:after="240"/>
        <w:ind w:right="-386"/>
        <w:rPr>
          <w:rFonts w:ascii="Helvetica" w:hAnsi="Helvetica" w:cs="Helvetica"/>
          <w:kern w:val="0"/>
        </w:rPr>
      </w:pPr>
    </w:p>
    <w:p w14:paraId="26D21408" w14:textId="0F1469CB" w:rsidR="00480C82" w:rsidRPr="00480C82" w:rsidRDefault="00480C82" w:rsidP="00480C82">
      <w:pPr>
        <w:autoSpaceDE w:val="0"/>
        <w:autoSpaceDN w:val="0"/>
        <w:adjustRightInd w:val="0"/>
        <w:ind w:right="-386"/>
        <w:rPr>
          <w:rFonts w:ascii="Helvetica" w:hAnsi="Helvetica" w:cs="Helvetica"/>
          <w:kern w:val="0"/>
          <w:sz w:val="22"/>
          <w:szCs w:val="22"/>
        </w:rPr>
      </w:pPr>
      <w:r w:rsidRPr="00480C82">
        <w:rPr>
          <w:rFonts w:ascii="Helvetica" w:hAnsi="Helvetica" w:cs="Helvetica"/>
          <w:kern w:val="0"/>
          <w:sz w:val="22"/>
          <w:szCs w:val="22"/>
        </w:rPr>
        <w:t>Proposed contribution type: Letter</w:t>
      </w:r>
    </w:p>
    <w:p w14:paraId="64574AD3" w14:textId="77777777" w:rsidR="00480C82" w:rsidRPr="00480C82" w:rsidRDefault="00480C82" w:rsidP="00480C82">
      <w:pPr>
        <w:autoSpaceDE w:val="0"/>
        <w:autoSpaceDN w:val="0"/>
        <w:adjustRightInd w:val="0"/>
        <w:ind w:right="-386"/>
        <w:rPr>
          <w:rFonts w:ascii="Helvetica" w:hAnsi="Helvetica" w:cs="Helvetica"/>
          <w:kern w:val="0"/>
        </w:rPr>
      </w:pPr>
    </w:p>
    <w:p w14:paraId="03DE6B48" w14:textId="77777777" w:rsidR="00480C82" w:rsidRPr="00480C82" w:rsidRDefault="00480C82" w:rsidP="00480C82">
      <w:pPr>
        <w:autoSpaceDE w:val="0"/>
        <w:autoSpaceDN w:val="0"/>
        <w:adjustRightInd w:val="0"/>
        <w:ind w:right="-386"/>
        <w:rPr>
          <w:rFonts w:ascii="Helvetica" w:hAnsi="Helvetica" w:cs="Helvetica"/>
          <w:kern w:val="0"/>
        </w:rPr>
      </w:pPr>
    </w:p>
    <w:p w14:paraId="06C6487B" w14:textId="77777777" w:rsidR="00480C82" w:rsidRPr="00480C82" w:rsidRDefault="00480C82" w:rsidP="00480C82">
      <w:pPr>
        <w:autoSpaceDE w:val="0"/>
        <w:autoSpaceDN w:val="0"/>
        <w:adjustRightInd w:val="0"/>
        <w:ind w:right="-386"/>
        <w:rPr>
          <w:rFonts w:ascii="Helvetica" w:hAnsi="Helvetica" w:cs="Helvetica"/>
          <w:kern w:val="0"/>
        </w:rPr>
      </w:pPr>
    </w:p>
    <w:p w14:paraId="7FD7474F" w14:textId="1114BFF2" w:rsidR="00480C82" w:rsidRPr="00480C82" w:rsidRDefault="00480C82" w:rsidP="00480C82">
      <w:pPr>
        <w:autoSpaceDE w:val="0"/>
        <w:autoSpaceDN w:val="0"/>
        <w:adjustRightInd w:val="0"/>
        <w:ind w:right="-386"/>
        <w:rPr>
          <w:rFonts w:ascii="Helvetica" w:hAnsi="Helvetica" w:cs="Helvetica"/>
          <w:kern w:val="0"/>
        </w:rPr>
      </w:pPr>
      <w:r w:rsidRPr="00480C82">
        <w:rPr>
          <w:rFonts w:ascii="Helvetica" w:hAnsi="Helvetica" w:cs="Helvetica"/>
          <w:kern w:val="0"/>
          <w:sz w:val="22"/>
          <w:szCs w:val="22"/>
        </w:rPr>
        <w:t>Corresponding author name:</w:t>
      </w:r>
      <w:r w:rsidR="0095064C">
        <w:rPr>
          <w:rFonts w:ascii="Helvetica" w:hAnsi="Helvetica" w:cs="Helvetica"/>
          <w:kern w:val="0"/>
          <w:sz w:val="22"/>
          <w:szCs w:val="22"/>
        </w:rPr>
        <w:t xml:space="preserve"> Max Lindmark/Jan Ohlberger</w:t>
      </w:r>
    </w:p>
    <w:p w14:paraId="00D79D7C" w14:textId="77777777" w:rsidR="00480C82" w:rsidRPr="00480C82" w:rsidRDefault="00480C82" w:rsidP="00480C82">
      <w:pPr>
        <w:autoSpaceDE w:val="0"/>
        <w:autoSpaceDN w:val="0"/>
        <w:adjustRightInd w:val="0"/>
        <w:ind w:right="-386"/>
        <w:rPr>
          <w:rFonts w:ascii="Helvetica" w:hAnsi="Helvetica" w:cs="Helvetica"/>
          <w:kern w:val="0"/>
        </w:rPr>
      </w:pPr>
    </w:p>
    <w:p w14:paraId="6AC15438" w14:textId="5F33A6E5" w:rsidR="00480C82" w:rsidRPr="00480C82" w:rsidRDefault="00480C82" w:rsidP="00480C82">
      <w:pPr>
        <w:autoSpaceDE w:val="0"/>
        <w:autoSpaceDN w:val="0"/>
        <w:adjustRightInd w:val="0"/>
        <w:ind w:right="-386"/>
        <w:rPr>
          <w:rFonts w:ascii="Helvetica" w:hAnsi="Helvetica" w:cs="Helvetica"/>
          <w:kern w:val="0"/>
        </w:rPr>
      </w:pPr>
      <w:r w:rsidRPr="00480C82">
        <w:rPr>
          <w:rFonts w:ascii="Helvetica" w:hAnsi="Helvetica" w:cs="Helvetica"/>
          <w:kern w:val="0"/>
          <w:sz w:val="22"/>
          <w:szCs w:val="22"/>
        </w:rPr>
        <w:t>Corresponding author email:</w:t>
      </w:r>
      <w:r w:rsidR="0095064C">
        <w:rPr>
          <w:rFonts w:ascii="Helvetica" w:hAnsi="Helvetica" w:cs="Helvetica"/>
          <w:kern w:val="0"/>
          <w:sz w:val="22"/>
          <w:szCs w:val="22"/>
        </w:rPr>
        <w:t xml:space="preserve"> max.lindmark@slu.se</w:t>
      </w:r>
    </w:p>
    <w:p w14:paraId="15C8CEB3" w14:textId="77777777" w:rsidR="00480C82" w:rsidRPr="00480C82" w:rsidRDefault="00480C82" w:rsidP="00480C82">
      <w:pPr>
        <w:autoSpaceDE w:val="0"/>
        <w:autoSpaceDN w:val="0"/>
        <w:adjustRightInd w:val="0"/>
        <w:ind w:right="-386"/>
        <w:rPr>
          <w:rFonts w:ascii="Helvetica" w:hAnsi="Helvetica" w:cs="Helvetica"/>
          <w:kern w:val="0"/>
        </w:rPr>
      </w:pPr>
    </w:p>
    <w:p w14:paraId="53AE6C9D" w14:textId="5FA56AD7" w:rsidR="00480C82" w:rsidRPr="00480C82" w:rsidRDefault="00480C82" w:rsidP="00480C82">
      <w:pPr>
        <w:autoSpaceDE w:val="0"/>
        <w:autoSpaceDN w:val="0"/>
        <w:adjustRightInd w:val="0"/>
        <w:ind w:right="-386"/>
        <w:rPr>
          <w:rFonts w:ascii="Helvetica" w:hAnsi="Helvetica" w:cs="Helvetica"/>
          <w:kern w:val="0"/>
          <w:sz w:val="22"/>
          <w:szCs w:val="22"/>
        </w:rPr>
      </w:pPr>
      <w:r w:rsidRPr="00480C82">
        <w:rPr>
          <w:rFonts w:ascii="Helvetica" w:hAnsi="Helvetica" w:cs="Helvetica"/>
          <w:kern w:val="0"/>
          <w:sz w:val="22"/>
          <w:szCs w:val="22"/>
        </w:rPr>
        <w:t>Preliminary list of coauthors:</w:t>
      </w:r>
      <w:r w:rsidR="0095064C">
        <w:rPr>
          <w:rFonts w:ascii="Helvetica" w:hAnsi="Helvetica" w:cs="Helvetica"/>
          <w:kern w:val="0"/>
          <w:sz w:val="22"/>
          <w:szCs w:val="22"/>
        </w:rPr>
        <w:t xml:space="preserve"> Max Lindmark</w:t>
      </w:r>
      <w:r w:rsidR="0095064C" w:rsidRPr="0095064C">
        <w:rPr>
          <w:rFonts w:ascii="Helvetica" w:hAnsi="Helvetica" w:cs="Helvetica"/>
          <w:kern w:val="0"/>
          <w:sz w:val="22"/>
          <w:szCs w:val="22"/>
          <w:vertAlign w:val="superscript"/>
        </w:rPr>
        <w:t>1</w:t>
      </w:r>
      <w:r w:rsidR="0095064C">
        <w:rPr>
          <w:rFonts w:ascii="Helvetica" w:hAnsi="Helvetica" w:cs="Helvetica"/>
          <w:kern w:val="0"/>
          <w:sz w:val="22"/>
          <w:szCs w:val="22"/>
        </w:rPr>
        <w:t>, Jan Ohlberger</w:t>
      </w:r>
      <w:r w:rsidR="0095064C" w:rsidRPr="0078149D">
        <w:rPr>
          <w:rFonts w:ascii="Helvetica" w:hAnsi="Helvetica" w:cs="Helvetica"/>
          <w:kern w:val="0"/>
          <w:sz w:val="22"/>
          <w:szCs w:val="22"/>
          <w:vertAlign w:val="superscript"/>
        </w:rPr>
        <w:t>2</w:t>
      </w:r>
      <w:r w:rsidR="0095064C">
        <w:rPr>
          <w:rFonts w:ascii="Helvetica" w:hAnsi="Helvetica" w:cs="Helvetica"/>
          <w:kern w:val="0"/>
          <w:sz w:val="22"/>
          <w:szCs w:val="22"/>
        </w:rPr>
        <w:t>, Anna Gårdmark</w:t>
      </w:r>
      <w:r w:rsidR="0095064C" w:rsidRPr="0095064C">
        <w:rPr>
          <w:rFonts w:ascii="Helvetica" w:hAnsi="Helvetica" w:cs="Helvetica"/>
          <w:kern w:val="0"/>
          <w:sz w:val="22"/>
          <w:szCs w:val="22"/>
          <w:vertAlign w:val="superscript"/>
        </w:rPr>
        <w:t>1</w:t>
      </w:r>
    </w:p>
    <w:p w14:paraId="658996BA" w14:textId="77777777" w:rsidR="00480C82" w:rsidRPr="00480C82" w:rsidRDefault="00480C82" w:rsidP="00480C82">
      <w:pPr>
        <w:autoSpaceDE w:val="0"/>
        <w:autoSpaceDN w:val="0"/>
        <w:adjustRightInd w:val="0"/>
        <w:ind w:right="-386"/>
        <w:rPr>
          <w:rFonts w:ascii="Helvetica" w:hAnsi="Helvetica" w:cs="Helvetica"/>
          <w:kern w:val="0"/>
          <w:sz w:val="22"/>
          <w:szCs w:val="22"/>
        </w:rPr>
      </w:pPr>
    </w:p>
    <w:p w14:paraId="6A6859A6" w14:textId="77777777" w:rsidR="00480C82" w:rsidRPr="00480C82" w:rsidRDefault="00480C82" w:rsidP="00480C82">
      <w:pPr>
        <w:autoSpaceDE w:val="0"/>
        <w:autoSpaceDN w:val="0"/>
        <w:adjustRightInd w:val="0"/>
        <w:ind w:right="-386"/>
        <w:rPr>
          <w:rFonts w:ascii="Helvetica" w:hAnsi="Helvetica" w:cs="Helvetica"/>
          <w:kern w:val="0"/>
        </w:rPr>
      </w:pPr>
    </w:p>
    <w:p w14:paraId="40442DB7" w14:textId="77777777" w:rsidR="00480C82" w:rsidRPr="00480C82" w:rsidRDefault="00480C82" w:rsidP="00480C82">
      <w:pPr>
        <w:autoSpaceDE w:val="0"/>
        <w:autoSpaceDN w:val="0"/>
        <w:adjustRightInd w:val="0"/>
        <w:ind w:right="-386"/>
        <w:rPr>
          <w:rFonts w:ascii="Helvetica" w:hAnsi="Helvetica" w:cs="Helvetica"/>
          <w:kern w:val="0"/>
        </w:rPr>
      </w:pPr>
    </w:p>
    <w:p w14:paraId="129A9B5A" w14:textId="77777777" w:rsidR="00480C82" w:rsidRPr="00480C82" w:rsidRDefault="00480C82" w:rsidP="00480C82">
      <w:pPr>
        <w:autoSpaceDE w:val="0"/>
        <w:autoSpaceDN w:val="0"/>
        <w:adjustRightInd w:val="0"/>
        <w:ind w:right="-386"/>
        <w:rPr>
          <w:rFonts w:ascii="Helvetica" w:hAnsi="Helvetica" w:cs="Helvetica"/>
          <w:kern w:val="0"/>
        </w:rPr>
      </w:pPr>
    </w:p>
    <w:p w14:paraId="50468551" w14:textId="370C4EE8" w:rsidR="00480C82" w:rsidRPr="005374DC" w:rsidRDefault="00480C82" w:rsidP="00480C82">
      <w:pPr>
        <w:autoSpaceDE w:val="0"/>
        <w:autoSpaceDN w:val="0"/>
        <w:adjustRightInd w:val="0"/>
        <w:ind w:right="-386"/>
        <w:rPr>
          <w:rFonts w:ascii="Helvetica" w:hAnsi="Helvetica" w:cs="Helvetica"/>
          <w:kern w:val="0"/>
          <w:sz w:val="22"/>
          <w:szCs w:val="22"/>
        </w:rPr>
      </w:pPr>
      <w:r w:rsidRPr="005374DC">
        <w:rPr>
          <w:rFonts w:ascii="Helvetica" w:hAnsi="Helvetica" w:cs="Helvetica"/>
          <w:kern w:val="0"/>
          <w:sz w:val="22"/>
          <w:szCs w:val="22"/>
        </w:rPr>
        <w:t>Institutional affiliations of all coauthors: </w:t>
      </w:r>
      <w:r w:rsidR="0095064C" w:rsidRPr="005374DC">
        <w:rPr>
          <w:rFonts w:ascii="Helvetica" w:hAnsi="Helvetica" w:cs="Helvetica"/>
          <w:kern w:val="0"/>
          <w:sz w:val="22"/>
          <w:szCs w:val="22"/>
          <w:vertAlign w:val="superscript"/>
        </w:rPr>
        <w:t>1</w:t>
      </w:r>
      <w:r w:rsidR="0095064C" w:rsidRPr="005374DC">
        <w:rPr>
          <w:rFonts w:ascii="Helvetica" w:hAnsi="Helvetica" w:cs="Helvetica"/>
          <w:kern w:val="0"/>
          <w:sz w:val="22"/>
          <w:szCs w:val="22"/>
        </w:rPr>
        <w:t>Swedish University of Agricultural Sciences, Department of Aquatic Resources,</w:t>
      </w:r>
      <w:r w:rsidR="004F4C66" w:rsidRPr="005374DC">
        <w:rPr>
          <w:rFonts w:ascii="Helvetica" w:hAnsi="Helvetica" w:cs="Helvetica"/>
          <w:kern w:val="0"/>
          <w:sz w:val="22"/>
          <w:szCs w:val="22"/>
        </w:rPr>
        <w:t xml:space="preserve"> Sweden,</w:t>
      </w:r>
      <w:r w:rsidR="0095064C" w:rsidRPr="005374DC">
        <w:rPr>
          <w:rFonts w:ascii="Helvetica" w:hAnsi="Helvetica" w:cs="Helvetica"/>
          <w:kern w:val="0"/>
          <w:sz w:val="22"/>
          <w:szCs w:val="22"/>
        </w:rPr>
        <w:t xml:space="preserve"> </w:t>
      </w:r>
      <w:r w:rsidR="00A722BE" w:rsidRPr="005374DC">
        <w:rPr>
          <w:rFonts w:ascii="Helvetica" w:hAnsi="Helvetica" w:cs="Helvetica"/>
          <w:kern w:val="0"/>
          <w:sz w:val="22"/>
          <w:szCs w:val="22"/>
          <w:vertAlign w:val="superscript"/>
        </w:rPr>
        <w:t>2</w:t>
      </w:r>
      <w:r w:rsidR="00A722BE" w:rsidRPr="005374DC">
        <w:rPr>
          <w:rFonts w:ascii="Helvetica" w:hAnsi="Helvetica" w:cs="Helvetica"/>
          <w:kern w:val="0"/>
          <w:sz w:val="22"/>
          <w:szCs w:val="22"/>
        </w:rPr>
        <w:t xml:space="preserve"> School of Aquatic and Fishery Sciences, University of Washington, Seattle, WA 98195, USA; </w:t>
      </w:r>
      <w:r w:rsidR="00A722BE" w:rsidRPr="005374DC">
        <w:rPr>
          <w:rFonts w:ascii="Helvetica" w:hAnsi="Helvetica" w:cs="Helvetica"/>
          <w:kern w:val="0"/>
          <w:sz w:val="22"/>
          <w:szCs w:val="22"/>
          <w:vertAlign w:val="superscript"/>
        </w:rPr>
        <w:t>3</w:t>
      </w:r>
      <w:r w:rsidR="00A722BE" w:rsidRPr="005374DC">
        <w:rPr>
          <w:rFonts w:ascii="Helvetica" w:hAnsi="Helvetica" w:cs="Helvetica"/>
          <w:kern w:val="0"/>
          <w:sz w:val="22"/>
          <w:szCs w:val="22"/>
        </w:rPr>
        <w:t xml:space="preserve"> Washington Department of Fish and Wildlife, 1111 Washington St. SE, Olympia, WA 98501, </w:t>
      </w:r>
      <w:commentRangeStart w:id="0"/>
      <w:r w:rsidR="00A722BE" w:rsidRPr="005374DC">
        <w:rPr>
          <w:rFonts w:ascii="Helvetica" w:hAnsi="Helvetica" w:cs="Helvetica"/>
          <w:kern w:val="0"/>
          <w:sz w:val="22"/>
          <w:szCs w:val="22"/>
        </w:rPr>
        <w:t>USA</w:t>
      </w:r>
      <w:commentRangeEnd w:id="0"/>
      <w:r w:rsidR="00A722BE" w:rsidRPr="005374DC">
        <w:rPr>
          <w:rStyle w:val="CommentReference"/>
        </w:rPr>
        <w:commentReference w:id="0"/>
      </w:r>
    </w:p>
    <w:p w14:paraId="3C75420D" w14:textId="77777777" w:rsidR="00480C82" w:rsidRPr="00480C82" w:rsidRDefault="00480C82" w:rsidP="00480C82">
      <w:pPr>
        <w:autoSpaceDE w:val="0"/>
        <w:autoSpaceDN w:val="0"/>
        <w:adjustRightInd w:val="0"/>
        <w:ind w:right="-386"/>
        <w:rPr>
          <w:rFonts w:ascii="Helvetica" w:hAnsi="Helvetica" w:cs="Helvetica"/>
          <w:kern w:val="0"/>
          <w:sz w:val="22"/>
          <w:szCs w:val="22"/>
        </w:rPr>
      </w:pPr>
    </w:p>
    <w:p w14:paraId="4211D207" w14:textId="77777777" w:rsidR="00480C82" w:rsidRPr="00480C82" w:rsidRDefault="00480C82" w:rsidP="00480C82">
      <w:pPr>
        <w:autoSpaceDE w:val="0"/>
        <w:autoSpaceDN w:val="0"/>
        <w:adjustRightInd w:val="0"/>
        <w:ind w:right="-386"/>
        <w:rPr>
          <w:rFonts w:ascii="Helvetica" w:hAnsi="Helvetica" w:cs="Helvetica"/>
          <w:kern w:val="0"/>
        </w:rPr>
      </w:pPr>
    </w:p>
    <w:p w14:paraId="40B32ECF" w14:textId="72BDBA39" w:rsidR="00480C82" w:rsidRPr="0095064C" w:rsidDel="00073C83" w:rsidRDefault="00480C82" w:rsidP="00480C82">
      <w:pPr>
        <w:autoSpaceDE w:val="0"/>
        <w:autoSpaceDN w:val="0"/>
        <w:adjustRightInd w:val="0"/>
        <w:spacing w:before="240"/>
        <w:ind w:right="-386"/>
        <w:rPr>
          <w:del w:id="1" w:author="Max Lindmark" w:date="2023-05-13T21:48:00Z"/>
          <w:rFonts w:ascii="Helvetica" w:hAnsi="Helvetica" w:cs="Helvetica"/>
          <w:kern w:val="0"/>
          <w:sz w:val="22"/>
          <w:szCs w:val="22"/>
        </w:rPr>
      </w:pPr>
      <w:r w:rsidRPr="00480C82">
        <w:rPr>
          <w:rFonts w:ascii="Helvetica" w:hAnsi="Helvetica" w:cs="Helvetica"/>
          <w:kern w:val="0"/>
          <w:sz w:val="22"/>
          <w:szCs w:val="22"/>
        </w:rPr>
        <w:t>Proposed title</w:t>
      </w:r>
      <w:ins w:id="2" w:author="Max Lindmark" w:date="2023-05-13T21:45:00Z">
        <w:r w:rsidR="00073C83" w:rsidRPr="00480C82">
          <w:rPr>
            <w:rFonts w:ascii="Helvetica" w:hAnsi="Helvetica" w:cs="Helvetica"/>
            <w:kern w:val="0"/>
            <w:sz w:val="22"/>
            <w:szCs w:val="22"/>
          </w:rPr>
          <w:t>:</w:t>
        </w:r>
      </w:ins>
      <w:ins w:id="3" w:author="Max Lindmark" w:date="2023-05-13T22:02:00Z">
        <w:r w:rsidR="0066286C">
          <w:rPr>
            <w:rFonts w:ascii="Helvetica" w:hAnsi="Helvetica" w:cs="Helvetica"/>
            <w:kern w:val="0"/>
            <w:sz w:val="22"/>
            <w:szCs w:val="22"/>
          </w:rPr>
          <w:t xml:space="preserve"> </w:t>
        </w:r>
      </w:ins>
      <w:ins w:id="4" w:author="Max Lindmark" w:date="2023-05-13T21:48:00Z">
        <w:r w:rsidR="00073C83">
          <w:rPr>
            <w:rFonts w:ascii="Helvetica" w:hAnsi="Helvetica" w:cs="Helvetica"/>
            <w:kern w:val="0"/>
            <w:sz w:val="22"/>
            <w:szCs w:val="22"/>
          </w:rPr>
          <w:t>N</w:t>
        </w:r>
        <w:r w:rsidR="00073C83" w:rsidRPr="005374DC">
          <w:rPr>
            <w:rFonts w:ascii="Helvetica" w:hAnsi="Helvetica" w:cs="Helvetica"/>
            <w:kern w:val="0"/>
            <w:sz w:val="22"/>
            <w:szCs w:val="22"/>
          </w:rPr>
          <w:t xml:space="preserve">on-linear </w:t>
        </w:r>
        <w:r w:rsidR="00073C83">
          <w:rPr>
            <w:rFonts w:ascii="Helvetica" w:hAnsi="Helvetica" w:cs="Helvetica"/>
            <w:kern w:val="0"/>
            <w:sz w:val="22"/>
            <w:szCs w:val="22"/>
          </w:rPr>
          <w:t xml:space="preserve">response of growth to temperature across latitude </w:t>
        </w:r>
        <w:commentRangeStart w:id="5"/>
        <w:r w:rsidR="00073C83">
          <w:rPr>
            <w:rFonts w:ascii="Helvetica" w:hAnsi="Helvetica" w:cs="Helvetica"/>
            <w:kern w:val="0"/>
            <w:sz w:val="22"/>
            <w:szCs w:val="22"/>
          </w:rPr>
          <w:t xml:space="preserve">leads to </w:t>
        </w:r>
      </w:ins>
      <w:commentRangeEnd w:id="5"/>
      <w:ins w:id="6" w:author="Max Lindmark" w:date="2023-05-13T22:02:00Z">
        <w:r w:rsidR="0066286C">
          <w:rPr>
            <w:rStyle w:val="CommentReference"/>
          </w:rPr>
          <w:commentReference w:id="5"/>
        </w:r>
      </w:ins>
      <w:ins w:id="7" w:author="Max Lindmark" w:date="2023-05-13T21:48:00Z">
        <w:r w:rsidR="00073C83">
          <w:rPr>
            <w:rFonts w:ascii="Helvetica" w:hAnsi="Helvetica" w:cs="Helvetica"/>
            <w:kern w:val="0"/>
            <w:sz w:val="22"/>
            <w:szCs w:val="22"/>
          </w:rPr>
          <w:t>opposite response to warming for cold and warm populations</w:t>
        </w:r>
        <w:r w:rsidR="00073C83" w:rsidDel="005374DC">
          <w:rPr>
            <w:rFonts w:ascii="Helvetica" w:hAnsi="Helvetica" w:cs="Helvetica"/>
            <w:kern w:val="0"/>
            <w:sz w:val="22"/>
            <w:szCs w:val="22"/>
          </w:rPr>
          <w:t xml:space="preserve"> </w:t>
        </w:r>
      </w:ins>
      <w:commentRangeStart w:id="8"/>
      <w:commentRangeStart w:id="9"/>
      <w:commentRangeStart w:id="10"/>
      <w:del w:id="11" w:author="Max Lindmark" w:date="2023-05-13T21:41:00Z">
        <w:r w:rsidR="0099099C" w:rsidDel="005374DC">
          <w:rPr>
            <w:rFonts w:ascii="Helvetica" w:hAnsi="Helvetica" w:cs="Helvetica"/>
            <w:kern w:val="0"/>
            <w:sz w:val="22"/>
            <w:szCs w:val="22"/>
          </w:rPr>
          <w:delText xml:space="preserve">Warming increases </w:delText>
        </w:r>
        <w:r w:rsidR="002B18EA" w:rsidDel="005374DC">
          <w:rPr>
            <w:rFonts w:ascii="Helvetica" w:hAnsi="Helvetica" w:cs="Helvetica"/>
            <w:kern w:val="0"/>
            <w:sz w:val="22"/>
            <w:szCs w:val="22"/>
          </w:rPr>
          <w:delText xml:space="preserve">body </w:delText>
        </w:r>
        <w:r w:rsidR="0099099C" w:rsidDel="005374DC">
          <w:rPr>
            <w:rFonts w:ascii="Helvetica" w:hAnsi="Helvetica" w:cs="Helvetica"/>
            <w:kern w:val="0"/>
            <w:sz w:val="22"/>
            <w:szCs w:val="22"/>
          </w:rPr>
          <w:delText xml:space="preserve">growth in cold </w:delText>
        </w:r>
        <w:r w:rsidR="00727A2E" w:rsidDel="005374DC">
          <w:rPr>
            <w:rFonts w:ascii="Helvetica" w:hAnsi="Helvetica" w:cs="Helvetica"/>
            <w:kern w:val="0"/>
            <w:sz w:val="22"/>
            <w:szCs w:val="22"/>
          </w:rPr>
          <w:delText>but</w:delText>
        </w:r>
        <w:r w:rsidR="0099099C" w:rsidDel="005374DC">
          <w:rPr>
            <w:rFonts w:ascii="Helvetica" w:hAnsi="Helvetica" w:cs="Helvetica"/>
            <w:kern w:val="0"/>
            <w:sz w:val="22"/>
            <w:szCs w:val="22"/>
          </w:rPr>
          <w:delText xml:space="preserve"> reduces growth in warm populations of a common fish</w:delText>
        </w:r>
      </w:del>
      <w:commentRangeEnd w:id="8"/>
      <w:r w:rsidR="00BD4353">
        <w:rPr>
          <w:rStyle w:val="CommentReference"/>
        </w:rPr>
        <w:commentReference w:id="8"/>
      </w:r>
      <w:commentRangeEnd w:id="9"/>
      <w:r w:rsidR="004F4C66">
        <w:rPr>
          <w:rStyle w:val="CommentReference"/>
        </w:rPr>
        <w:commentReference w:id="9"/>
      </w:r>
      <w:commentRangeEnd w:id="10"/>
      <w:r w:rsidR="00F87FC5">
        <w:rPr>
          <w:rStyle w:val="CommentReference"/>
        </w:rPr>
        <w:commentReference w:id="10"/>
      </w:r>
    </w:p>
    <w:p w14:paraId="5367CD47" w14:textId="2AD39AAA" w:rsidR="005374DC" w:rsidDel="00073C83" w:rsidRDefault="005374DC" w:rsidP="00480C82">
      <w:pPr>
        <w:autoSpaceDE w:val="0"/>
        <w:autoSpaceDN w:val="0"/>
        <w:adjustRightInd w:val="0"/>
        <w:spacing w:before="240"/>
        <w:ind w:right="-386"/>
        <w:rPr>
          <w:del w:id="12" w:author="Max Lindmark" w:date="2023-05-13T21:41:00Z"/>
          <w:rFonts w:ascii="Helvetica" w:hAnsi="Helvetica" w:cs="Helvetica"/>
          <w:kern w:val="0"/>
          <w:sz w:val="22"/>
          <w:szCs w:val="22"/>
        </w:rPr>
      </w:pPr>
    </w:p>
    <w:p w14:paraId="6495341D" w14:textId="0A1A77DC" w:rsidR="00480C82" w:rsidRPr="00480C82" w:rsidDel="00073C83" w:rsidRDefault="00480C82" w:rsidP="00480C82">
      <w:pPr>
        <w:autoSpaceDE w:val="0"/>
        <w:autoSpaceDN w:val="0"/>
        <w:adjustRightInd w:val="0"/>
        <w:spacing w:before="240"/>
        <w:ind w:right="-386"/>
        <w:rPr>
          <w:del w:id="13" w:author="Max Lindmark" w:date="2023-05-13T21:47:00Z"/>
          <w:rFonts w:ascii="Helvetica" w:hAnsi="Helvetica" w:cs="Helvetica"/>
          <w:kern w:val="0"/>
        </w:rPr>
      </w:pPr>
    </w:p>
    <w:p w14:paraId="1750BDBE" w14:textId="2CA8033D" w:rsidR="001B56CD" w:rsidDel="00073C83" w:rsidRDefault="001B56CD" w:rsidP="00480C82">
      <w:pPr>
        <w:autoSpaceDE w:val="0"/>
        <w:autoSpaceDN w:val="0"/>
        <w:adjustRightInd w:val="0"/>
        <w:spacing w:before="240"/>
        <w:ind w:right="-386"/>
        <w:rPr>
          <w:del w:id="14" w:author="Max Lindmark" w:date="2023-05-13T21:47:00Z"/>
          <w:rFonts w:ascii="Helvetica" w:hAnsi="Helvetica" w:cs="Helvetica"/>
          <w:kern w:val="0"/>
          <w:sz w:val="22"/>
          <w:szCs w:val="22"/>
        </w:rPr>
      </w:pPr>
    </w:p>
    <w:p w14:paraId="036D76F6" w14:textId="4490FD19" w:rsidR="001B56CD" w:rsidDel="00073C83" w:rsidRDefault="001B56CD" w:rsidP="00480C82">
      <w:pPr>
        <w:autoSpaceDE w:val="0"/>
        <w:autoSpaceDN w:val="0"/>
        <w:adjustRightInd w:val="0"/>
        <w:spacing w:before="240"/>
        <w:ind w:right="-386"/>
        <w:rPr>
          <w:del w:id="15" w:author="Max Lindmark" w:date="2023-05-13T21:47:00Z"/>
          <w:rFonts w:ascii="Helvetica" w:hAnsi="Helvetica" w:cs="Helvetica"/>
          <w:kern w:val="0"/>
          <w:sz w:val="22"/>
          <w:szCs w:val="22"/>
        </w:rPr>
      </w:pPr>
    </w:p>
    <w:p w14:paraId="5FC1271E" w14:textId="77777777" w:rsidR="001B56CD" w:rsidRDefault="001B56CD" w:rsidP="00480C82">
      <w:pPr>
        <w:autoSpaceDE w:val="0"/>
        <w:autoSpaceDN w:val="0"/>
        <w:adjustRightInd w:val="0"/>
        <w:spacing w:before="240"/>
        <w:ind w:right="-386"/>
        <w:rPr>
          <w:rFonts w:ascii="Helvetica" w:hAnsi="Helvetica" w:cs="Helvetica"/>
          <w:kern w:val="0"/>
          <w:sz w:val="22"/>
          <w:szCs w:val="22"/>
        </w:rPr>
      </w:pPr>
    </w:p>
    <w:p w14:paraId="6729421D" w14:textId="77777777" w:rsidR="001B56CD" w:rsidRDefault="001B56CD" w:rsidP="00480C82">
      <w:pPr>
        <w:autoSpaceDE w:val="0"/>
        <w:autoSpaceDN w:val="0"/>
        <w:adjustRightInd w:val="0"/>
        <w:spacing w:before="240"/>
        <w:ind w:right="-386"/>
        <w:rPr>
          <w:rFonts w:ascii="Helvetica" w:hAnsi="Helvetica" w:cs="Helvetica"/>
          <w:kern w:val="0"/>
          <w:sz w:val="22"/>
          <w:szCs w:val="22"/>
        </w:rPr>
      </w:pPr>
    </w:p>
    <w:p w14:paraId="31218DD5" w14:textId="77777777" w:rsidR="001B56CD" w:rsidRDefault="001B56CD" w:rsidP="00480C82">
      <w:pPr>
        <w:autoSpaceDE w:val="0"/>
        <w:autoSpaceDN w:val="0"/>
        <w:adjustRightInd w:val="0"/>
        <w:spacing w:before="240"/>
        <w:ind w:right="-386"/>
        <w:rPr>
          <w:rFonts w:ascii="Helvetica" w:hAnsi="Helvetica" w:cs="Helvetica"/>
          <w:kern w:val="0"/>
          <w:sz w:val="22"/>
          <w:szCs w:val="22"/>
        </w:rPr>
      </w:pPr>
    </w:p>
    <w:p w14:paraId="297DADBC" w14:textId="77777777" w:rsidR="001B56CD" w:rsidRDefault="001B56CD" w:rsidP="00480C82">
      <w:pPr>
        <w:autoSpaceDE w:val="0"/>
        <w:autoSpaceDN w:val="0"/>
        <w:adjustRightInd w:val="0"/>
        <w:spacing w:before="240"/>
        <w:ind w:right="-386"/>
        <w:rPr>
          <w:rFonts w:ascii="Helvetica" w:hAnsi="Helvetica" w:cs="Helvetica"/>
          <w:kern w:val="0"/>
          <w:sz w:val="22"/>
          <w:szCs w:val="22"/>
        </w:rPr>
      </w:pPr>
    </w:p>
    <w:p w14:paraId="42884BEB" w14:textId="77777777" w:rsidR="0066286C" w:rsidRDefault="0066286C" w:rsidP="00480C82">
      <w:pPr>
        <w:autoSpaceDE w:val="0"/>
        <w:autoSpaceDN w:val="0"/>
        <w:adjustRightInd w:val="0"/>
        <w:spacing w:before="240"/>
        <w:ind w:right="-386"/>
        <w:rPr>
          <w:rFonts w:ascii="Helvetica" w:hAnsi="Helvetica" w:cs="Helvetica"/>
          <w:kern w:val="0"/>
          <w:sz w:val="22"/>
          <w:szCs w:val="22"/>
        </w:rPr>
      </w:pPr>
    </w:p>
    <w:p w14:paraId="6F0B7DF1" w14:textId="77777777" w:rsidR="0066286C" w:rsidRDefault="0066286C" w:rsidP="00480C82">
      <w:pPr>
        <w:autoSpaceDE w:val="0"/>
        <w:autoSpaceDN w:val="0"/>
        <w:adjustRightInd w:val="0"/>
        <w:spacing w:before="240"/>
        <w:ind w:right="-386"/>
        <w:rPr>
          <w:rFonts w:ascii="Helvetica" w:hAnsi="Helvetica" w:cs="Helvetica"/>
          <w:kern w:val="0"/>
          <w:sz w:val="22"/>
          <w:szCs w:val="22"/>
        </w:rPr>
      </w:pPr>
    </w:p>
    <w:p w14:paraId="3E6DB9A3" w14:textId="77777777" w:rsidR="005374DC" w:rsidRDefault="005374DC" w:rsidP="00480C82">
      <w:pPr>
        <w:autoSpaceDE w:val="0"/>
        <w:autoSpaceDN w:val="0"/>
        <w:adjustRightInd w:val="0"/>
        <w:spacing w:before="240"/>
        <w:ind w:right="-386"/>
        <w:rPr>
          <w:rFonts w:ascii="Helvetica" w:hAnsi="Helvetica" w:cs="Helvetica"/>
          <w:b/>
          <w:bCs/>
          <w:kern w:val="0"/>
          <w:sz w:val="22"/>
          <w:szCs w:val="22"/>
        </w:rPr>
      </w:pPr>
    </w:p>
    <w:p w14:paraId="6D2491F4" w14:textId="7391E0E5" w:rsidR="00480C82" w:rsidRPr="001B56CD" w:rsidRDefault="00480C82" w:rsidP="00480C82">
      <w:pPr>
        <w:autoSpaceDE w:val="0"/>
        <w:autoSpaceDN w:val="0"/>
        <w:adjustRightInd w:val="0"/>
        <w:spacing w:before="240"/>
        <w:ind w:right="-386"/>
        <w:rPr>
          <w:rFonts w:ascii="Helvetica" w:hAnsi="Helvetica" w:cs="Helvetica"/>
          <w:b/>
          <w:bCs/>
          <w:kern w:val="0"/>
        </w:rPr>
      </w:pPr>
      <w:r w:rsidRPr="001B56CD">
        <w:rPr>
          <w:rFonts w:ascii="Helvetica" w:hAnsi="Helvetica" w:cs="Helvetica"/>
          <w:b/>
          <w:bCs/>
          <w:kern w:val="0"/>
          <w:sz w:val="22"/>
          <w:szCs w:val="22"/>
        </w:rPr>
        <w:lastRenderedPageBreak/>
        <w:t>Proposal (expected length &lt; 300 words) which should (a) briefly describe the long-term dataset(s) that you are analyzing, including study site location, observations, experimental treatments if relevant, and the years involved, (b) succinctly explain why the proposed manuscript would be novel, important, and of general interest in ecology and (c) explicitly state the importance of very long-term data for this study</w:t>
      </w:r>
      <w:commentRangeStart w:id="16"/>
      <w:r w:rsidRPr="001B56CD">
        <w:rPr>
          <w:rFonts w:ascii="Helvetica" w:hAnsi="Helvetica" w:cs="Helvetica"/>
          <w:b/>
          <w:bCs/>
          <w:kern w:val="0"/>
          <w:sz w:val="22"/>
          <w:szCs w:val="22"/>
        </w:rPr>
        <w:t>. </w:t>
      </w:r>
      <w:commentRangeEnd w:id="16"/>
      <w:r w:rsidR="004206EF">
        <w:rPr>
          <w:rStyle w:val="CommentReference"/>
        </w:rPr>
        <w:commentReference w:id="16"/>
      </w:r>
      <w:r w:rsidRPr="001B56CD">
        <w:rPr>
          <w:rFonts w:ascii="Helvetica" w:hAnsi="Helvetica" w:cs="Helvetica"/>
          <w:b/>
          <w:bCs/>
          <w:kern w:val="0"/>
          <w:sz w:val="22"/>
          <w:szCs w:val="22"/>
        </w:rPr>
        <w:t> </w:t>
      </w:r>
    </w:p>
    <w:p w14:paraId="3260ED8F" w14:textId="77777777" w:rsidR="00E35E6A" w:rsidRDefault="00E35E6A" w:rsidP="0064252E">
      <w:pPr>
        <w:autoSpaceDE w:val="0"/>
        <w:autoSpaceDN w:val="0"/>
        <w:adjustRightInd w:val="0"/>
        <w:ind w:right="-386"/>
        <w:rPr>
          <w:rFonts w:ascii="Helvetica" w:hAnsi="Helvetica" w:cs="Helvetica"/>
          <w:kern w:val="0"/>
        </w:rPr>
      </w:pPr>
    </w:p>
    <w:p w14:paraId="6C2FEFCB" w14:textId="147AB035" w:rsidR="000F112F" w:rsidRDefault="00B7708C" w:rsidP="0066286C">
      <w:pPr>
        <w:autoSpaceDE w:val="0"/>
        <w:autoSpaceDN w:val="0"/>
        <w:adjustRightInd w:val="0"/>
        <w:ind w:right="-386"/>
        <w:jc w:val="both"/>
        <w:rPr>
          <w:rFonts w:ascii="Helvetica" w:hAnsi="Helvetica" w:cs="Helvetica"/>
          <w:kern w:val="0"/>
          <w:lang w:val="en-US"/>
        </w:rPr>
      </w:pPr>
      <w:r>
        <w:rPr>
          <w:rFonts w:ascii="Helvetica" w:hAnsi="Helvetica" w:cs="Helvetica"/>
          <w:b/>
          <w:bCs/>
          <w:kern w:val="0"/>
          <w:lang w:val="en-US"/>
        </w:rPr>
        <w:t>a</w:t>
      </w:r>
      <w:r w:rsidRPr="00B7708C">
        <w:rPr>
          <w:rFonts w:ascii="Helvetica" w:hAnsi="Helvetica" w:cs="Helvetica"/>
          <w:b/>
          <w:bCs/>
          <w:kern w:val="0"/>
          <w:lang w:val="en-US"/>
        </w:rPr>
        <w:t xml:space="preserve">) </w:t>
      </w:r>
      <w:r>
        <w:rPr>
          <w:rFonts w:ascii="Helvetica" w:hAnsi="Helvetica" w:cs="Helvetica"/>
          <w:kern w:val="0"/>
          <w:lang w:val="en-US"/>
        </w:rPr>
        <w:t>W</w:t>
      </w:r>
      <w:r w:rsidR="00D572EE">
        <w:rPr>
          <w:rFonts w:ascii="Helvetica" w:hAnsi="Helvetica" w:cs="Helvetica"/>
          <w:kern w:val="0"/>
          <w:lang w:val="en-US"/>
        </w:rPr>
        <w:t xml:space="preserve">e </w:t>
      </w:r>
      <w:r w:rsidR="0097624B">
        <w:rPr>
          <w:rFonts w:ascii="Helvetica" w:hAnsi="Helvetica" w:cs="Helvetica"/>
          <w:kern w:val="0"/>
          <w:lang w:val="en-US"/>
        </w:rPr>
        <w:t>compiled</w:t>
      </w:r>
      <w:r w:rsidR="00D572EE">
        <w:rPr>
          <w:rFonts w:ascii="Helvetica" w:hAnsi="Helvetica" w:cs="Helvetica"/>
          <w:kern w:val="0"/>
          <w:lang w:val="en-US"/>
        </w:rPr>
        <w:t xml:space="preserve"> </w:t>
      </w:r>
      <w:r w:rsidR="00CB10AF">
        <w:rPr>
          <w:rFonts w:ascii="Helvetica" w:hAnsi="Helvetica" w:cs="Helvetica"/>
          <w:kern w:val="0"/>
          <w:lang w:val="en-US"/>
        </w:rPr>
        <w:t xml:space="preserve">a novel </w:t>
      </w:r>
      <w:r w:rsidR="00D572EE">
        <w:rPr>
          <w:rFonts w:ascii="Helvetica" w:hAnsi="Helvetica" w:cs="Helvetica"/>
          <w:kern w:val="0"/>
          <w:lang w:val="en-US"/>
        </w:rPr>
        <w:t xml:space="preserve">dataset of </w:t>
      </w:r>
      <w:r w:rsidR="00093E0C">
        <w:rPr>
          <w:rFonts w:ascii="Helvetica" w:hAnsi="Helvetica" w:cs="Helvetica"/>
          <w:kern w:val="0"/>
          <w:lang w:val="en-US"/>
        </w:rPr>
        <w:t>length-at-age</w:t>
      </w:r>
      <w:r w:rsidR="0064252E" w:rsidRPr="0064252E">
        <w:rPr>
          <w:rFonts w:ascii="Helvetica" w:hAnsi="Helvetica" w:cs="Helvetica"/>
          <w:kern w:val="0"/>
          <w:lang w:val="en-US"/>
        </w:rPr>
        <w:t xml:space="preserve"> </w:t>
      </w:r>
      <w:r w:rsidR="00CB10AF">
        <w:rPr>
          <w:rFonts w:ascii="Helvetica" w:hAnsi="Helvetica" w:cs="Helvetica"/>
          <w:kern w:val="0"/>
          <w:lang w:val="en-US"/>
        </w:rPr>
        <w:t>of Eurasian perch (</w:t>
      </w:r>
      <w:r w:rsidR="00CB10AF" w:rsidRPr="00D51C9C">
        <w:rPr>
          <w:rFonts w:ascii="Helvetica" w:hAnsi="Helvetica" w:cs="Helvetica"/>
          <w:i/>
          <w:iCs/>
          <w:kern w:val="0"/>
          <w:lang w:val="en-US"/>
        </w:rPr>
        <w:t>Perca fluviatilis</w:t>
      </w:r>
      <w:r w:rsidR="00CB10AF">
        <w:rPr>
          <w:rFonts w:ascii="Helvetica" w:hAnsi="Helvetica" w:cs="Helvetica"/>
          <w:kern w:val="0"/>
          <w:lang w:val="en-US"/>
        </w:rPr>
        <w:t xml:space="preserve">) </w:t>
      </w:r>
      <w:r w:rsidR="0050042A">
        <w:rPr>
          <w:rFonts w:ascii="Helvetica" w:hAnsi="Helvetica" w:cs="Helvetica"/>
          <w:kern w:val="0"/>
          <w:lang w:val="en-US"/>
        </w:rPr>
        <w:t xml:space="preserve">from </w:t>
      </w:r>
      <w:r w:rsidR="0050042A" w:rsidRPr="0064252E">
        <w:rPr>
          <w:rFonts w:ascii="Helvetica" w:hAnsi="Helvetica" w:cs="Helvetica"/>
          <w:kern w:val="0"/>
          <w:lang w:val="en-US"/>
        </w:rPr>
        <w:t>annuli rings on operculum bones</w:t>
      </w:r>
      <w:r w:rsidR="0050042A">
        <w:rPr>
          <w:rFonts w:ascii="Helvetica" w:hAnsi="Helvetica" w:cs="Helvetica"/>
          <w:kern w:val="0"/>
          <w:lang w:val="en-US"/>
        </w:rPr>
        <w:t xml:space="preserve"> </w:t>
      </w:r>
      <w:r w:rsidR="003E39B6">
        <w:rPr>
          <w:rFonts w:ascii="Helvetica" w:hAnsi="Helvetica" w:cs="Helvetica"/>
          <w:kern w:val="0"/>
          <w:lang w:val="en-US"/>
        </w:rPr>
        <w:t>(</w:t>
      </w:r>
      <w:r w:rsidR="003E39B6" w:rsidRPr="007E5CCF">
        <w:rPr>
          <w:rFonts w:ascii="Helvetica" w:hAnsi="Helvetica" w:cs="Helvetica"/>
          <w:kern w:val="0"/>
          <w:lang w:val="en-US"/>
        </w:rPr>
        <w:t>215</w:t>
      </w:r>
      <w:r w:rsidR="003E39B6">
        <w:rPr>
          <w:rFonts w:ascii="Helvetica" w:hAnsi="Helvetica" w:cs="Helvetica"/>
          <w:kern w:val="0"/>
          <w:lang w:val="en-US"/>
        </w:rPr>
        <w:t>,</w:t>
      </w:r>
      <w:r w:rsidR="003E39B6" w:rsidRPr="007E5CCF">
        <w:rPr>
          <w:rFonts w:ascii="Helvetica" w:hAnsi="Helvetica" w:cs="Helvetica"/>
          <w:kern w:val="0"/>
          <w:lang w:val="en-US"/>
        </w:rPr>
        <w:t>975</w:t>
      </w:r>
      <w:r w:rsidR="003E39B6">
        <w:rPr>
          <w:rFonts w:ascii="Helvetica" w:hAnsi="Helvetica" w:cs="Helvetica"/>
          <w:kern w:val="0"/>
          <w:lang w:val="en-US"/>
        </w:rPr>
        <w:t xml:space="preserve"> measurements across </w:t>
      </w:r>
      <w:r w:rsidR="003E39B6" w:rsidRPr="007E5CCF">
        <w:rPr>
          <w:rFonts w:ascii="Helvetica" w:hAnsi="Helvetica" w:cs="Helvetica"/>
          <w:kern w:val="0"/>
          <w:lang w:val="en-US"/>
        </w:rPr>
        <w:t>41</w:t>
      </w:r>
      <w:r w:rsidR="003E39B6">
        <w:rPr>
          <w:rFonts w:ascii="Helvetica" w:hAnsi="Helvetica" w:cs="Helvetica"/>
          <w:kern w:val="0"/>
          <w:lang w:val="en-US"/>
        </w:rPr>
        <w:t>,</w:t>
      </w:r>
      <w:r w:rsidR="003E39B6" w:rsidRPr="007E5CCF">
        <w:rPr>
          <w:rFonts w:ascii="Helvetica" w:hAnsi="Helvetica" w:cs="Helvetica"/>
          <w:kern w:val="0"/>
          <w:lang w:val="en-US"/>
        </w:rPr>
        <w:t>212</w:t>
      </w:r>
      <w:r w:rsidR="003E39B6">
        <w:rPr>
          <w:rFonts w:ascii="Helvetica" w:hAnsi="Helvetica" w:cs="Helvetica"/>
          <w:kern w:val="0"/>
          <w:lang w:val="en-US"/>
        </w:rPr>
        <w:t xml:space="preserve"> individuals</w:t>
      </w:r>
      <w:r w:rsidR="00D572EE">
        <w:rPr>
          <w:rFonts w:ascii="Helvetica" w:hAnsi="Helvetica" w:cs="Helvetica"/>
          <w:kern w:val="0"/>
          <w:lang w:val="en-US"/>
        </w:rPr>
        <w:t>)</w:t>
      </w:r>
      <w:r w:rsidR="0066286C">
        <w:rPr>
          <w:rFonts w:ascii="Helvetica" w:hAnsi="Helvetica" w:cs="Helvetica"/>
          <w:kern w:val="0"/>
          <w:lang w:val="en-US"/>
        </w:rPr>
        <w:t xml:space="preserve"> from</w:t>
      </w:r>
      <w:r>
        <w:rPr>
          <w:rFonts w:ascii="Helvetica" w:hAnsi="Helvetica" w:cs="Helvetica"/>
          <w:kern w:val="0"/>
          <w:lang w:val="en-US"/>
        </w:rPr>
        <w:t xml:space="preserve"> </w:t>
      </w:r>
      <w:r w:rsidR="00ED316C">
        <w:rPr>
          <w:rFonts w:ascii="Helvetica" w:hAnsi="Helvetica" w:cs="Helvetica"/>
          <w:kern w:val="0"/>
          <w:lang w:val="en-US"/>
        </w:rPr>
        <w:t xml:space="preserve">12 </w:t>
      </w:r>
      <w:r w:rsidR="00A003FF">
        <w:rPr>
          <w:rFonts w:ascii="Helvetica" w:hAnsi="Helvetica" w:cs="Helvetica"/>
          <w:kern w:val="0"/>
          <w:lang w:val="en-US"/>
        </w:rPr>
        <w:t xml:space="preserve">monitoring </w:t>
      </w:r>
      <w:r w:rsidR="000F112F">
        <w:rPr>
          <w:rFonts w:ascii="Helvetica" w:hAnsi="Helvetica" w:cs="Helvetica"/>
          <w:kern w:val="0"/>
          <w:lang w:val="en-US"/>
        </w:rPr>
        <w:t>areas</w:t>
      </w:r>
      <w:r w:rsidR="00ED316C">
        <w:rPr>
          <w:rFonts w:ascii="Helvetica" w:hAnsi="Helvetica" w:cs="Helvetica"/>
          <w:kern w:val="0"/>
          <w:lang w:val="en-US"/>
        </w:rPr>
        <w:t xml:space="preserve"> along the Baltic Sea co</w:t>
      </w:r>
      <w:r w:rsidR="0097624B">
        <w:rPr>
          <w:rFonts w:ascii="Helvetica" w:hAnsi="Helvetica" w:cs="Helvetica"/>
          <w:kern w:val="0"/>
          <w:lang w:val="en-US"/>
        </w:rPr>
        <w:t>a</w:t>
      </w:r>
      <w:r w:rsidR="00ED316C">
        <w:rPr>
          <w:rFonts w:ascii="Helvetica" w:hAnsi="Helvetica" w:cs="Helvetica"/>
          <w:kern w:val="0"/>
          <w:lang w:val="en-US"/>
        </w:rPr>
        <w:t>st</w:t>
      </w:r>
      <w:r w:rsidR="00DD3E78">
        <w:rPr>
          <w:rFonts w:ascii="Helvetica" w:hAnsi="Helvetica" w:cs="Helvetica"/>
          <w:kern w:val="0"/>
          <w:lang w:val="en-US"/>
        </w:rPr>
        <w:t xml:space="preserve"> (</w:t>
      </w:r>
      <w:r w:rsidR="0097624B">
        <w:rPr>
          <w:rFonts w:ascii="Helvetica" w:hAnsi="Helvetica" w:cs="Helvetica"/>
          <w:kern w:val="0"/>
          <w:lang w:val="en-US"/>
        </w:rPr>
        <w:t>56.1°</w:t>
      </w:r>
      <w:r w:rsidR="00F87FC5">
        <w:rPr>
          <w:rFonts w:ascii="Helvetica" w:hAnsi="Helvetica" w:cs="Helvetica"/>
          <w:kern w:val="0"/>
          <w:lang w:val="en-US"/>
        </w:rPr>
        <w:t>–</w:t>
      </w:r>
      <w:r w:rsidR="0097624B">
        <w:rPr>
          <w:rFonts w:ascii="Helvetica" w:hAnsi="Helvetica" w:cs="Helvetica"/>
          <w:kern w:val="0"/>
          <w:lang w:val="en-US"/>
        </w:rPr>
        <w:t xml:space="preserve">65.9° </w:t>
      </w:r>
      <w:r w:rsidR="00DD3E78">
        <w:rPr>
          <w:rFonts w:ascii="Helvetica" w:hAnsi="Helvetica" w:cs="Helvetica"/>
          <w:kern w:val="0"/>
          <w:lang w:val="en-US"/>
        </w:rPr>
        <w:t>l</w:t>
      </w:r>
      <w:r w:rsidR="0097624B">
        <w:rPr>
          <w:rFonts w:ascii="Helvetica" w:hAnsi="Helvetica" w:cs="Helvetica"/>
          <w:kern w:val="0"/>
          <w:lang w:val="en-US"/>
        </w:rPr>
        <w:t>atitude</w:t>
      </w:r>
      <w:r w:rsidR="00DD3E78">
        <w:rPr>
          <w:rFonts w:ascii="Helvetica" w:hAnsi="Helvetica" w:cs="Helvetica"/>
          <w:kern w:val="0"/>
          <w:lang w:val="en-US"/>
        </w:rPr>
        <w:t>)</w:t>
      </w:r>
      <w:r w:rsidR="0066286C">
        <w:rPr>
          <w:rFonts w:ascii="Helvetica" w:hAnsi="Helvetica" w:cs="Helvetica"/>
          <w:kern w:val="0"/>
          <w:lang w:val="en-US"/>
        </w:rPr>
        <w:t>. T</w:t>
      </w:r>
      <w:r w:rsidR="00603763">
        <w:rPr>
          <w:rFonts w:ascii="Helvetica" w:hAnsi="Helvetica" w:cs="Helvetica"/>
          <w:kern w:val="0"/>
          <w:lang w:val="en-US"/>
        </w:rPr>
        <w:t xml:space="preserve">he </w:t>
      </w:r>
      <w:r w:rsidR="000F112F">
        <w:rPr>
          <w:rFonts w:ascii="Helvetica" w:hAnsi="Helvetica" w:cs="Helvetica"/>
          <w:kern w:val="0"/>
          <w:lang w:val="en-US"/>
        </w:rPr>
        <w:t>longest time series start</w:t>
      </w:r>
      <w:r w:rsidR="0066286C">
        <w:rPr>
          <w:rFonts w:ascii="Helvetica" w:hAnsi="Helvetica" w:cs="Helvetica"/>
          <w:kern w:val="0"/>
          <w:lang w:val="en-US"/>
        </w:rPr>
        <w:t>s</w:t>
      </w:r>
      <w:r w:rsidR="000F112F">
        <w:rPr>
          <w:rFonts w:ascii="Helvetica" w:hAnsi="Helvetica" w:cs="Helvetica"/>
          <w:kern w:val="0"/>
          <w:lang w:val="en-US"/>
        </w:rPr>
        <w:t xml:space="preserve"> in </w:t>
      </w:r>
      <w:r w:rsidR="00603763">
        <w:rPr>
          <w:rFonts w:ascii="Helvetica" w:hAnsi="Helvetica" w:cs="Helvetica"/>
          <w:kern w:val="0"/>
          <w:lang w:val="en-US"/>
        </w:rPr>
        <w:t xml:space="preserve">1953 </w:t>
      </w:r>
      <w:r w:rsidR="0066286C">
        <w:rPr>
          <w:rFonts w:ascii="Helvetica" w:hAnsi="Helvetica" w:cs="Helvetica"/>
          <w:kern w:val="0"/>
          <w:lang w:val="en-US"/>
        </w:rPr>
        <w:t xml:space="preserve">and the </w:t>
      </w:r>
      <w:r w:rsidR="00603763">
        <w:rPr>
          <w:rFonts w:ascii="Helvetica" w:hAnsi="Helvetica" w:cs="Helvetica"/>
          <w:kern w:val="0"/>
          <w:lang w:val="en-US"/>
        </w:rPr>
        <w:t xml:space="preserve">average time series length </w:t>
      </w:r>
      <w:r w:rsidR="0066286C">
        <w:rPr>
          <w:rFonts w:ascii="Helvetica" w:hAnsi="Helvetica" w:cs="Helvetica"/>
          <w:kern w:val="0"/>
          <w:lang w:val="en-US"/>
        </w:rPr>
        <w:t xml:space="preserve">is </w:t>
      </w:r>
      <w:r w:rsidR="00603763">
        <w:rPr>
          <w:rFonts w:ascii="Helvetica" w:hAnsi="Helvetica" w:cs="Helvetica"/>
          <w:kern w:val="0"/>
          <w:lang w:val="en-US"/>
        </w:rPr>
        <w:t>32 years.</w:t>
      </w:r>
      <w:r w:rsidR="001F7128">
        <w:rPr>
          <w:rFonts w:ascii="Helvetica" w:hAnsi="Helvetica" w:cs="Helvetica"/>
          <w:kern w:val="0"/>
          <w:lang w:val="en-US"/>
        </w:rPr>
        <w:t xml:space="preserve"> </w:t>
      </w:r>
      <w:r w:rsidR="001F7128">
        <w:rPr>
          <w:rFonts w:ascii="Helvetica" w:hAnsi="Helvetica" w:cs="Helvetica"/>
          <w:kern w:val="0"/>
          <w:lang w:val="en-US"/>
        </w:rPr>
        <w:t>T</w:t>
      </w:r>
      <w:commentRangeStart w:id="17"/>
      <w:commentRangeEnd w:id="17"/>
      <w:r w:rsidR="001F7128">
        <w:rPr>
          <w:rStyle w:val="CommentReference"/>
        </w:rPr>
        <w:commentReference w:id="17"/>
      </w:r>
      <w:r w:rsidR="001F7128">
        <w:rPr>
          <w:rFonts w:ascii="Helvetica" w:hAnsi="Helvetica" w:cs="Helvetica"/>
          <w:kern w:val="0"/>
          <w:lang w:val="en-US"/>
        </w:rPr>
        <w:t>emperature data were compiled from 3 sources with complementary strengths: ERSST data (long time series, low spatial-temporal resolution), temperatures during fishing (long time series, low temporal resolution, co-sampled with the fish), and daily temperatures from data loggers (short time series,</w:t>
      </w:r>
      <w:r w:rsidR="001F7128" w:rsidRPr="00E14F77">
        <w:rPr>
          <w:rFonts w:ascii="Helvetica" w:hAnsi="Helvetica" w:cs="Helvetica"/>
          <w:kern w:val="0"/>
          <w:lang w:val="en-US"/>
        </w:rPr>
        <w:t xml:space="preserve"> </w:t>
      </w:r>
      <w:r w:rsidR="001F7128">
        <w:rPr>
          <w:rFonts w:ascii="Helvetica" w:hAnsi="Helvetica" w:cs="Helvetica"/>
          <w:kern w:val="0"/>
          <w:lang w:val="en-US"/>
        </w:rPr>
        <w:t xml:space="preserve">high temporal resolution, proximity to samples). </w:t>
      </w:r>
      <w:commentRangeStart w:id="18"/>
      <w:commentRangeEnd w:id="18"/>
      <w:r w:rsidR="001F7128">
        <w:rPr>
          <w:rStyle w:val="CommentReference"/>
        </w:rPr>
        <w:commentReference w:id="18"/>
      </w:r>
      <w:r w:rsidR="001F7128">
        <w:rPr>
          <w:rFonts w:ascii="Helvetica" w:hAnsi="Helvetica" w:cs="Helvetica"/>
          <w:kern w:val="0"/>
          <w:lang w:val="en-US"/>
        </w:rPr>
        <w:t xml:space="preserve">Two of the monitoring areas have been artificially warmed by nearby nuclear power plants, resulting in whole-lake warming ‘experiments’, and large temperature </w:t>
      </w:r>
      <w:r w:rsidR="005462D0">
        <w:rPr>
          <w:rFonts w:ascii="Helvetica" w:hAnsi="Helvetica" w:cs="Helvetica"/>
          <w:kern w:val="0"/>
          <w:lang w:val="en-US"/>
        </w:rPr>
        <w:t>contrasts</w:t>
      </w:r>
      <w:r w:rsidR="001F7128">
        <w:rPr>
          <w:rFonts w:ascii="Helvetica" w:hAnsi="Helvetica" w:cs="Helvetica"/>
          <w:kern w:val="0"/>
          <w:lang w:val="en-US"/>
        </w:rPr>
        <w:t xml:space="preserve"> in our data</w:t>
      </w:r>
      <w:r w:rsidR="005462D0">
        <w:rPr>
          <w:rFonts w:ascii="Helvetica" w:hAnsi="Helvetica" w:cs="Helvetica"/>
          <w:kern w:val="0"/>
          <w:lang w:val="en-US"/>
        </w:rPr>
        <w:t xml:space="preserve"> (both within and across </w:t>
      </w:r>
      <w:r w:rsidR="00C66862">
        <w:rPr>
          <w:rFonts w:ascii="Helvetica" w:hAnsi="Helvetica" w:cs="Helvetica"/>
          <w:kern w:val="0"/>
          <w:lang w:val="en-US"/>
        </w:rPr>
        <w:t>a</w:t>
      </w:r>
      <w:r w:rsidR="005462D0">
        <w:rPr>
          <w:rFonts w:ascii="Helvetica" w:hAnsi="Helvetica" w:cs="Helvetica"/>
          <w:kern w:val="0"/>
          <w:lang w:val="en-US"/>
        </w:rPr>
        <w:t>reas)</w:t>
      </w:r>
      <w:r w:rsidR="001F7128">
        <w:rPr>
          <w:rFonts w:ascii="Helvetica" w:hAnsi="Helvetica" w:cs="Helvetica"/>
          <w:kern w:val="0"/>
          <w:lang w:val="en-US"/>
        </w:rPr>
        <w:t xml:space="preserve">, with average </w:t>
      </w:r>
      <w:r w:rsidR="00512BFA">
        <w:rPr>
          <w:rFonts w:ascii="Helvetica" w:hAnsi="Helvetica" w:cs="Helvetica"/>
          <w:kern w:val="0"/>
          <w:lang w:val="en-US"/>
        </w:rPr>
        <w:t>summer</w:t>
      </w:r>
      <w:r w:rsidR="001F7128">
        <w:rPr>
          <w:rFonts w:ascii="Helvetica" w:hAnsi="Helvetica" w:cs="Helvetica"/>
          <w:kern w:val="0"/>
          <w:lang w:val="en-US"/>
        </w:rPr>
        <w:t xml:space="preserve"> temperatures of 7°C-23°C.</w:t>
      </w:r>
    </w:p>
    <w:p w14:paraId="4F239D11" w14:textId="77777777" w:rsidR="00B7708C" w:rsidRDefault="00B7708C" w:rsidP="0066286C">
      <w:pPr>
        <w:autoSpaceDE w:val="0"/>
        <w:autoSpaceDN w:val="0"/>
        <w:adjustRightInd w:val="0"/>
        <w:ind w:right="-386"/>
        <w:jc w:val="both"/>
        <w:rPr>
          <w:rFonts w:ascii="Helvetica" w:hAnsi="Helvetica" w:cs="Helvetica"/>
          <w:kern w:val="0"/>
          <w:lang w:val="en-US"/>
        </w:rPr>
      </w:pPr>
    </w:p>
    <w:p w14:paraId="62EDD377" w14:textId="3CFDCCB9" w:rsidR="0066286C" w:rsidRDefault="00B7708C" w:rsidP="002B6F75">
      <w:pPr>
        <w:autoSpaceDE w:val="0"/>
        <w:autoSpaceDN w:val="0"/>
        <w:adjustRightInd w:val="0"/>
        <w:ind w:right="-386"/>
        <w:jc w:val="both"/>
        <w:rPr>
          <w:rFonts w:ascii="Helvetica" w:hAnsi="Helvetica" w:cs="Helvetica"/>
          <w:kern w:val="0"/>
          <w:lang w:val="en-US"/>
        </w:rPr>
      </w:pPr>
      <w:r>
        <w:rPr>
          <w:rFonts w:ascii="Helvetica" w:hAnsi="Helvetica" w:cs="Helvetica"/>
          <w:b/>
          <w:bCs/>
          <w:kern w:val="0"/>
          <w:lang w:val="en-US"/>
        </w:rPr>
        <w:t>b</w:t>
      </w:r>
      <w:r w:rsidRPr="00B7708C">
        <w:rPr>
          <w:rFonts w:ascii="Helvetica" w:hAnsi="Helvetica" w:cs="Helvetica"/>
          <w:b/>
          <w:bCs/>
          <w:kern w:val="0"/>
          <w:lang w:val="en-US"/>
        </w:rPr>
        <w:t>)</w:t>
      </w:r>
      <w:r>
        <w:rPr>
          <w:rFonts w:ascii="Helvetica" w:hAnsi="Helvetica" w:cs="Helvetica"/>
          <w:kern w:val="0"/>
          <w:lang w:val="en-US"/>
        </w:rPr>
        <w:t xml:space="preserve"> </w:t>
      </w:r>
      <w:r w:rsidR="00AB730A">
        <w:rPr>
          <w:rFonts w:ascii="Helvetica" w:hAnsi="Helvetica" w:cs="Helvetica"/>
          <w:kern w:val="0"/>
          <w:lang w:val="en-US"/>
        </w:rPr>
        <w:t xml:space="preserve">General rules have been proposed for </w:t>
      </w:r>
      <w:r w:rsidR="00AB730A">
        <w:rPr>
          <w:rFonts w:ascii="Helvetica" w:hAnsi="Helvetica" w:cs="Helvetica"/>
          <w:kern w:val="0"/>
          <w:lang w:val="en-US"/>
        </w:rPr>
        <w:t xml:space="preserve">the </w:t>
      </w:r>
      <w:r w:rsidR="00AB730A">
        <w:rPr>
          <w:rFonts w:ascii="Helvetica" w:hAnsi="Helvetica" w:cs="Helvetica"/>
          <w:kern w:val="0"/>
          <w:lang w:val="en-US"/>
        </w:rPr>
        <w:t>relationship</w:t>
      </w:r>
      <w:r w:rsidR="00AB730A">
        <w:rPr>
          <w:rFonts w:ascii="Helvetica" w:hAnsi="Helvetica" w:cs="Helvetica"/>
          <w:kern w:val="0"/>
          <w:lang w:val="en-US"/>
        </w:rPr>
        <w:t xml:space="preserve"> between growth and temperature in ectotherms</w:t>
      </w:r>
      <w:r w:rsidR="00AB730A">
        <w:rPr>
          <w:rFonts w:ascii="Helvetica" w:hAnsi="Helvetica" w:cs="Helvetica"/>
          <w:kern w:val="0"/>
          <w:lang w:val="en-US"/>
        </w:rPr>
        <w:t xml:space="preserve">, but </w:t>
      </w:r>
      <w:r w:rsidR="00AB730A">
        <w:rPr>
          <w:rFonts w:ascii="Helvetica" w:hAnsi="Helvetica" w:cs="Helvetica"/>
          <w:kern w:val="0"/>
          <w:lang w:val="en-US"/>
        </w:rPr>
        <w:t>robust tests in natural populations are scarce</w:t>
      </w:r>
      <w:r w:rsidR="00E552B5">
        <w:rPr>
          <w:rFonts w:ascii="Helvetica" w:hAnsi="Helvetica" w:cs="Helvetica"/>
          <w:kern w:val="0"/>
          <w:lang w:val="en-US"/>
        </w:rPr>
        <w:t>, p</w:t>
      </w:r>
      <w:r w:rsidR="00344881">
        <w:rPr>
          <w:rFonts w:ascii="Helvetica" w:hAnsi="Helvetica" w:cs="Helvetica"/>
          <w:kern w:val="0"/>
          <w:lang w:val="en-US"/>
        </w:rPr>
        <w:t xml:space="preserve">ossibly </w:t>
      </w:r>
      <w:r w:rsidR="00E552B5">
        <w:rPr>
          <w:rFonts w:ascii="Helvetica" w:hAnsi="Helvetica" w:cs="Helvetica"/>
          <w:kern w:val="0"/>
          <w:lang w:val="en-US"/>
        </w:rPr>
        <w:t xml:space="preserve">due to a lack of </w:t>
      </w:r>
      <w:r w:rsidR="00AB730A">
        <w:rPr>
          <w:rFonts w:ascii="Helvetica" w:hAnsi="Helvetica" w:cs="Helvetica"/>
          <w:kern w:val="0"/>
          <w:lang w:val="en-US"/>
        </w:rPr>
        <w:t xml:space="preserve">long </w:t>
      </w:r>
      <w:r w:rsidR="00E552B5">
        <w:rPr>
          <w:rFonts w:ascii="Helvetica" w:hAnsi="Helvetica" w:cs="Helvetica"/>
          <w:kern w:val="0"/>
          <w:lang w:val="en-US"/>
        </w:rPr>
        <w:t>time series</w:t>
      </w:r>
      <w:r w:rsidR="00AB730A">
        <w:rPr>
          <w:rFonts w:ascii="Helvetica" w:hAnsi="Helvetica" w:cs="Helvetica"/>
          <w:kern w:val="0"/>
          <w:lang w:val="en-US"/>
        </w:rPr>
        <w:t>.</w:t>
      </w:r>
      <w:r w:rsidR="00A9118E">
        <w:rPr>
          <w:rFonts w:ascii="Helvetica" w:hAnsi="Helvetica" w:cs="Helvetica"/>
          <w:kern w:val="0"/>
          <w:lang w:val="en-US"/>
        </w:rPr>
        <w:t xml:space="preserve"> </w:t>
      </w:r>
      <w:r w:rsidR="00D879FC">
        <w:rPr>
          <w:rFonts w:ascii="Helvetica" w:hAnsi="Helvetica" w:cs="Helvetica"/>
          <w:kern w:val="0"/>
          <w:lang w:val="en-US"/>
        </w:rPr>
        <w:t xml:space="preserve">Here we </w:t>
      </w:r>
      <w:r w:rsidR="00A9118E">
        <w:rPr>
          <w:rFonts w:ascii="Helvetica" w:hAnsi="Helvetica" w:cs="Helvetica"/>
          <w:kern w:val="0"/>
          <w:lang w:val="en-US"/>
        </w:rPr>
        <w:t>fit</w:t>
      </w:r>
      <w:r w:rsidR="00D879FC">
        <w:rPr>
          <w:rFonts w:ascii="Helvetica" w:hAnsi="Helvetica" w:cs="Helvetica"/>
          <w:kern w:val="0"/>
          <w:lang w:val="en-US"/>
        </w:rPr>
        <w:t xml:space="preserve"> </w:t>
      </w:r>
      <w:r w:rsidR="00A9118E">
        <w:rPr>
          <w:rFonts w:ascii="Helvetica" w:hAnsi="Helvetica" w:cs="Helvetica"/>
          <w:kern w:val="0"/>
          <w:lang w:val="en-US"/>
        </w:rPr>
        <w:t xml:space="preserve">growth models </w:t>
      </w:r>
      <w:r w:rsidR="00D879FC">
        <w:rPr>
          <w:rFonts w:ascii="Helvetica" w:hAnsi="Helvetica" w:cs="Helvetica"/>
          <w:kern w:val="0"/>
          <w:lang w:val="en-US"/>
        </w:rPr>
        <w:t>and</w:t>
      </w:r>
      <w:r w:rsidR="00A9118E">
        <w:rPr>
          <w:rFonts w:ascii="Helvetica" w:hAnsi="Helvetica" w:cs="Helvetica"/>
          <w:kern w:val="0"/>
          <w:lang w:val="en-US"/>
        </w:rPr>
        <w:t xml:space="preserve"> analyz</w:t>
      </w:r>
      <w:r w:rsidR="00D879FC">
        <w:rPr>
          <w:rFonts w:ascii="Helvetica" w:hAnsi="Helvetica" w:cs="Helvetica"/>
          <w:kern w:val="0"/>
          <w:lang w:val="en-US"/>
        </w:rPr>
        <w:t>e</w:t>
      </w:r>
      <w:r w:rsidR="00A9118E">
        <w:rPr>
          <w:rFonts w:ascii="Helvetica" w:hAnsi="Helvetica" w:cs="Helvetica"/>
          <w:kern w:val="0"/>
          <w:lang w:val="en-US"/>
        </w:rPr>
        <w:t xml:space="preserve"> them in relation to local</w:t>
      </w:r>
      <w:r w:rsidR="002C0ACE">
        <w:rPr>
          <w:rFonts w:ascii="Helvetica" w:hAnsi="Helvetica" w:cs="Helvetica"/>
          <w:kern w:val="0"/>
          <w:lang w:val="en-US"/>
        </w:rPr>
        <w:t xml:space="preserve"> </w:t>
      </w:r>
      <w:r w:rsidR="00007153">
        <w:rPr>
          <w:rFonts w:ascii="Helvetica" w:hAnsi="Helvetica" w:cs="Helvetica"/>
          <w:kern w:val="0"/>
          <w:lang w:val="en-US"/>
        </w:rPr>
        <w:t>temperatures</w:t>
      </w:r>
      <w:r w:rsidR="00D879FC">
        <w:rPr>
          <w:rFonts w:ascii="Helvetica" w:hAnsi="Helvetica" w:cs="Helvetica"/>
          <w:kern w:val="0"/>
          <w:lang w:val="en-US"/>
        </w:rPr>
        <w:t xml:space="preserve">. Because of the time series and large thermal gradient, we can identify </w:t>
      </w:r>
      <w:r w:rsidR="002B6F75">
        <w:rPr>
          <w:rFonts w:ascii="Helvetica" w:hAnsi="Helvetica" w:cs="Helvetica"/>
          <w:kern w:val="0"/>
          <w:lang w:val="en-US"/>
        </w:rPr>
        <w:t>a</w:t>
      </w:r>
      <w:r w:rsidR="00D879FC">
        <w:rPr>
          <w:rFonts w:ascii="Helvetica" w:hAnsi="Helvetica" w:cs="Helvetica"/>
          <w:kern w:val="0"/>
          <w:lang w:val="en-US"/>
        </w:rPr>
        <w:t>n</w:t>
      </w:r>
      <w:r w:rsidR="002B6F75">
        <w:rPr>
          <w:rFonts w:ascii="Helvetica" w:hAnsi="Helvetica" w:cs="Helvetica"/>
          <w:kern w:val="0"/>
          <w:lang w:val="en-US"/>
        </w:rPr>
        <w:t xml:space="preserve"> </w:t>
      </w:r>
      <w:r w:rsidR="00D879FC">
        <w:rPr>
          <w:rFonts w:ascii="Helvetica" w:hAnsi="Helvetica" w:cs="Helvetica"/>
          <w:kern w:val="0"/>
          <w:lang w:val="en-US"/>
        </w:rPr>
        <w:t xml:space="preserve">overall </w:t>
      </w:r>
      <w:r w:rsidR="00AB730A">
        <w:rPr>
          <w:rFonts w:ascii="Helvetica" w:hAnsi="Helvetica" w:cs="Helvetica"/>
          <w:kern w:val="0"/>
          <w:lang w:val="en-US"/>
        </w:rPr>
        <w:t>non-linear relationship</w:t>
      </w:r>
      <w:r w:rsidR="001554AB">
        <w:rPr>
          <w:rFonts w:ascii="Helvetica" w:hAnsi="Helvetica" w:cs="Helvetica"/>
          <w:kern w:val="0"/>
          <w:lang w:val="en-US"/>
        </w:rPr>
        <w:t xml:space="preserve"> of growth </w:t>
      </w:r>
      <w:r w:rsidR="00D879FC">
        <w:rPr>
          <w:rFonts w:ascii="Helvetica" w:hAnsi="Helvetica" w:cs="Helvetica"/>
          <w:kern w:val="0"/>
          <w:lang w:val="en-US"/>
        </w:rPr>
        <w:t xml:space="preserve">along a </w:t>
      </w:r>
      <w:r w:rsidR="001554AB">
        <w:rPr>
          <w:rFonts w:ascii="Helvetica" w:hAnsi="Helvetica" w:cs="Helvetica"/>
          <w:kern w:val="0"/>
          <w:lang w:val="en-US"/>
        </w:rPr>
        <w:t>temperature</w:t>
      </w:r>
      <w:r w:rsidR="00D879FC">
        <w:rPr>
          <w:rFonts w:ascii="Helvetica" w:hAnsi="Helvetica" w:cs="Helvetica"/>
          <w:kern w:val="0"/>
          <w:lang w:val="en-US"/>
        </w:rPr>
        <w:t xml:space="preserve"> gradient, and that cold populations have a positive response to warming and warm populations a negative response to warm</w:t>
      </w:r>
      <w:r w:rsidR="00143764">
        <w:rPr>
          <w:rFonts w:ascii="Helvetica" w:hAnsi="Helvetica" w:cs="Helvetica"/>
          <w:kern w:val="0"/>
          <w:lang w:val="en-US"/>
        </w:rPr>
        <w:t>ing</w:t>
      </w:r>
      <w:r w:rsidR="00D879FC">
        <w:rPr>
          <w:rFonts w:ascii="Helvetica" w:hAnsi="Helvetica" w:cs="Helvetica"/>
          <w:kern w:val="0"/>
          <w:lang w:val="en-US"/>
        </w:rPr>
        <w:t>.</w:t>
      </w:r>
      <w:r w:rsidR="00120566">
        <w:rPr>
          <w:rFonts w:ascii="Helvetica" w:hAnsi="Helvetica" w:cs="Helvetica"/>
          <w:kern w:val="0"/>
          <w:lang w:val="en-US"/>
        </w:rPr>
        <w:t xml:space="preserve"> </w:t>
      </w:r>
      <w:r w:rsidR="00AB730A">
        <w:rPr>
          <w:rFonts w:ascii="Helvetica" w:hAnsi="Helvetica" w:cs="Helvetica"/>
          <w:kern w:val="0"/>
          <w:lang w:val="en-US"/>
        </w:rPr>
        <w:t xml:space="preserve">This is an important contribution to our understanding of climate change effects on organisms’ growth and size in the wild, which are key for predictions in both applied and fundamental </w:t>
      </w:r>
      <w:r w:rsidR="00120566">
        <w:rPr>
          <w:rFonts w:ascii="Helvetica" w:hAnsi="Helvetica" w:cs="Helvetica"/>
          <w:kern w:val="0"/>
          <w:lang w:val="en-US"/>
        </w:rPr>
        <w:t>ecology.</w:t>
      </w:r>
    </w:p>
    <w:p w14:paraId="436B1435" w14:textId="77777777" w:rsidR="0066286C" w:rsidRDefault="0066286C" w:rsidP="0066286C">
      <w:pPr>
        <w:autoSpaceDE w:val="0"/>
        <w:autoSpaceDN w:val="0"/>
        <w:adjustRightInd w:val="0"/>
        <w:ind w:right="-386"/>
        <w:jc w:val="both"/>
        <w:rPr>
          <w:rFonts w:ascii="Helvetica" w:hAnsi="Helvetica" w:cs="Helvetica"/>
          <w:kern w:val="0"/>
          <w:lang w:val="en-US"/>
        </w:rPr>
      </w:pPr>
    </w:p>
    <w:p w14:paraId="12C1B31F" w14:textId="23DE3754" w:rsidR="006E6F4D" w:rsidRDefault="0066286C" w:rsidP="004E3CC3">
      <w:pPr>
        <w:autoSpaceDE w:val="0"/>
        <w:autoSpaceDN w:val="0"/>
        <w:adjustRightInd w:val="0"/>
        <w:ind w:right="-386"/>
        <w:jc w:val="both"/>
        <w:rPr>
          <w:rFonts w:ascii="Helvetica" w:hAnsi="Helvetica" w:cs="Helvetica"/>
          <w:kern w:val="0"/>
          <w:lang w:val="en-US"/>
        </w:rPr>
      </w:pPr>
      <w:r w:rsidRPr="0066286C">
        <w:rPr>
          <w:rFonts w:ascii="Helvetica" w:hAnsi="Helvetica" w:cs="Helvetica"/>
          <w:b/>
          <w:bCs/>
          <w:kern w:val="0"/>
          <w:lang w:val="en-US"/>
        </w:rPr>
        <w:t>c)</w:t>
      </w:r>
      <w:r>
        <w:rPr>
          <w:rFonts w:ascii="Helvetica" w:hAnsi="Helvetica" w:cs="Helvetica"/>
          <w:kern w:val="0"/>
          <w:lang w:val="en-US"/>
        </w:rPr>
        <w:t xml:space="preserve"> </w:t>
      </w:r>
      <w:commentRangeStart w:id="19"/>
      <w:commentRangeEnd w:id="19"/>
      <w:r w:rsidR="00CE72E5">
        <w:rPr>
          <w:rStyle w:val="CommentReference"/>
        </w:rPr>
        <w:commentReference w:id="19"/>
      </w:r>
      <w:r w:rsidR="00FE33F5">
        <w:rPr>
          <w:rFonts w:ascii="Helvetica" w:hAnsi="Helvetica" w:cs="Helvetica"/>
          <w:kern w:val="0"/>
          <w:lang w:val="en-US"/>
        </w:rPr>
        <w:t>T</w:t>
      </w:r>
      <w:r w:rsidR="00E36529">
        <w:rPr>
          <w:rFonts w:ascii="Helvetica" w:hAnsi="Helvetica" w:cs="Helvetica"/>
          <w:kern w:val="0"/>
          <w:lang w:val="en-US"/>
        </w:rPr>
        <w:t>o</w:t>
      </w:r>
      <w:r w:rsidR="001F1947">
        <w:rPr>
          <w:rFonts w:ascii="Helvetica" w:hAnsi="Helvetica" w:cs="Helvetica"/>
          <w:kern w:val="0"/>
          <w:lang w:val="en-US"/>
        </w:rPr>
        <w:t xml:space="preserve"> </w:t>
      </w:r>
      <w:r w:rsidR="008971E4">
        <w:rPr>
          <w:rFonts w:ascii="Helvetica" w:hAnsi="Helvetica" w:cs="Helvetica"/>
          <w:kern w:val="0"/>
          <w:lang w:val="en-US"/>
        </w:rPr>
        <w:t xml:space="preserve">test general predictions about </w:t>
      </w:r>
      <w:r w:rsidR="001F1947">
        <w:rPr>
          <w:rFonts w:ascii="Helvetica" w:hAnsi="Helvetica" w:cs="Helvetica"/>
          <w:kern w:val="0"/>
          <w:lang w:val="en-US"/>
        </w:rPr>
        <w:t xml:space="preserve">climate change </w:t>
      </w:r>
      <w:r w:rsidR="008971E4">
        <w:rPr>
          <w:rFonts w:ascii="Helvetica" w:hAnsi="Helvetica" w:cs="Helvetica"/>
          <w:kern w:val="0"/>
          <w:lang w:val="en-US"/>
        </w:rPr>
        <w:t xml:space="preserve">impacts on </w:t>
      </w:r>
      <w:r w:rsidR="001F1947">
        <w:rPr>
          <w:rFonts w:ascii="Helvetica" w:hAnsi="Helvetica" w:cs="Helvetica"/>
          <w:kern w:val="0"/>
          <w:lang w:val="en-US"/>
        </w:rPr>
        <w:t>body growth of ectotherms</w:t>
      </w:r>
      <w:r w:rsidR="00E36529">
        <w:rPr>
          <w:rFonts w:ascii="Helvetica" w:hAnsi="Helvetica" w:cs="Helvetica"/>
          <w:kern w:val="0"/>
          <w:lang w:val="en-US"/>
        </w:rPr>
        <w:t>, it is crucial to acquire l</w:t>
      </w:r>
      <w:r w:rsidR="00E36529">
        <w:rPr>
          <w:rFonts w:ascii="Helvetica" w:hAnsi="Helvetica" w:cs="Helvetica"/>
          <w:kern w:val="0"/>
          <w:lang w:val="en-US"/>
        </w:rPr>
        <w:t>ong term data sets with large temperature contrast and spatial replicates</w:t>
      </w:r>
      <w:r w:rsidR="008971E4">
        <w:rPr>
          <w:rFonts w:ascii="Helvetica" w:hAnsi="Helvetica" w:cs="Helvetica"/>
          <w:kern w:val="0"/>
          <w:lang w:val="en-US"/>
        </w:rPr>
        <w:t xml:space="preserve">, because only such data </w:t>
      </w:r>
      <w:r w:rsidR="00FE33F5">
        <w:rPr>
          <w:rFonts w:ascii="Helvetica" w:hAnsi="Helvetica" w:cs="Helvetica"/>
          <w:kern w:val="0"/>
          <w:lang w:val="en-US"/>
        </w:rPr>
        <w:t xml:space="preserve">make it possible to robustly identify climate </w:t>
      </w:r>
      <w:r w:rsidR="008971E4">
        <w:rPr>
          <w:rFonts w:ascii="Helvetica" w:hAnsi="Helvetica" w:cs="Helvetica"/>
          <w:kern w:val="0"/>
          <w:lang w:val="en-US"/>
        </w:rPr>
        <w:t xml:space="preserve">signals </w:t>
      </w:r>
      <w:r w:rsidR="00CA1B37">
        <w:rPr>
          <w:rFonts w:ascii="Helvetica" w:hAnsi="Helvetica" w:cs="Helvetica"/>
          <w:kern w:val="0"/>
          <w:lang w:val="en-US"/>
        </w:rPr>
        <w:t xml:space="preserve">given </w:t>
      </w:r>
      <w:r w:rsidR="008971E4">
        <w:rPr>
          <w:rFonts w:ascii="Helvetica" w:hAnsi="Helvetica" w:cs="Helvetica"/>
          <w:kern w:val="0"/>
          <w:lang w:val="en-US"/>
        </w:rPr>
        <w:t>natural variation</w:t>
      </w:r>
      <w:r w:rsidR="00CA1B37">
        <w:rPr>
          <w:rFonts w:ascii="Helvetica" w:hAnsi="Helvetica" w:cs="Helvetica"/>
          <w:kern w:val="0"/>
          <w:lang w:val="en-US"/>
        </w:rPr>
        <w:t xml:space="preserve"> and fluctuations</w:t>
      </w:r>
      <w:r w:rsidR="008971E4">
        <w:rPr>
          <w:rFonts w:ascii="Helvetica" w:hAnsi="Helvetica" w:cs="Helvetica"/>
          <w:kern w:val="0"/>
          <w:lang w:val="en-US"/>
        </w:rPr>
        <w:t>.</w:t>
      </w:r>
    </w:p>
    <w:p w14:paraId="2F4B13EF" w14:textId="77777777" w:rsidR="00480C82" w:rsidRPr="008971E4" w:rsidRDefault="00480C82" w:rsidP="00480C82">
      <w:pPr>
        <w:autoSpaceDE w:val="0"/>
        <w:autoSpaceDN w:val="0"/>
        <w:adjustRightInd w:val="0"/>
        <w:spacing w:after="240"/>
        <w:ind w:right="-386"/>
        <w:rPr>
          <w:rFonts w:ascii="Helvetica" w:hAnsi="Helvetica" w:cs="Helvetica"/>
          <w:kern w:val="0"/>
          <w:lang w:val="en-US"/>
        </w:rPr>
      </w:pPr>
    </w:p>
    <w:p w14:paraId="6E487231" w14:textId="77777777" w:rsidR="00480C82" w:rsidRPr="00480C82" w:rsidRDefault="00480C82" w:rsidP="00480C82">
      <w:pPr>
        <w:autoSpaceDE w:val="0"/>
        <w:autoSpaceDN w:val="0"/>
        <w:adjustRightInd w:val="0"/>
        <w:spacing w:after="240"/>
        <w:ind w:right="-386"/>
        <w:rPr>
          <w:rFonts w:ascii="Helvetica" w:hAnsi="Helvetica" w:cs="Helvetica"/>
          <w:kern w:val="0"/>
        </w:rPr>
      </w:pPr>
    </w:p>
    <w:p w14:paraId="4B8D3FD4" w14:textId="77777777" w:rsidR="00480C82" w:rsidRPr="0066286C" w:rsidRDefault="00480C82" w:rsidP="00480C82">
      <w:pPr>
        <w:autoSpaceDE w:val="0"/>
        <w:autoSpaceDN w:val="0"/>
        <w:adjustRightInd w:val="0"/>
        <w:spacing w:after="240"/>
        <w:ind w:right="-386"/>
        <w:rPr>
          <w:rFonts w:ascii="Helvetica" w:hAnsi="Helvetica" w:cs="Helvetica"/>
          <w:kern w:val="0"/>
        </w:rPr>
      </w:pPr>
    </w:p>
    <w:p w14:paraId="04D69078" w14:textId="77777777" w:rsidR="00480C82" w:rsidRPr="00480C82" w:rsidRDefault="00480C82" w:rsidP="00480C82">
      <w:pPr>
        <w:autoSpaceDE w:val="0"/>
        <w:autoSpaceDN w:val="0"/>
        <w:adjustRightInd w:val="0"/>
        <w:spacing w:after="240"/>
        <w:ind w:right="-386"/>
        <w:rPr>
          <w:rFonts w:ascii="Helvetica" w:hAnsi="Helvetica" w:cs="Helvetica"/>
          <w:kern w:val="0"/>
        </w:rPr>
      </w:pPr>
    </w:p>
    <w:p w14:paraId="36710703" w14:textId="77777777" w:rsidR="00480C82" w:rsidRPr="00480C82" w:rsidRDefault="00480C82" w:rsidP="00480C82">
      <w:pPr>
        <w:autoSpaceDE w:val="0"/>
        <w:autoSpaceDN w:val="0"/>
        <w:adjustRightInd w:val="0"/>
        <w:spacing w:after="240"/>
        <w:ind w:right="-386"/>
        <w:rPr>
          <w:rFonts w:ascii="Helvetica" w:hAnsi="Helvetica" w:cs="Helvetica"/>
          <w:kern w:val="0"/>
        </w:rPr>
      </w:pPr>
    </w:p>
    <w:p w14:paraId="2926D981" w14:textId="77777777" w:rsidR="00480C82" w:rsidRPr="00480C82" w:rsidRDefault="00480C82" w:rsidP="00480C82">
      <w:pPr>
        <w:autoSpaceDE w:val="0"/>
        <w:autoSpaceDN w:val="0"/>
        <w:adjustRightInd w:val="0"/>
        <w:spacing w:after="240"/>
        <w:ind w:right="-386"/>
        <w:rPr>
          <w:rFonts w:ascii="Helvetica" w:hAnsi="Helvetica" w:cs="Helvetica"/>
          <w:kern w:val="0"/>
        </w:rPr>
      </w:pPr>
      <w:r w:rsidRPr="00480C82">
        <w:rPr>
          <w:rFonts w:ascii="Helvetica" w:hAnsi="Helvetica" w:cs="Helvetica"/>
          <w:kern w:val="0"/>
        </w:rPr>
        <w:t>  </w:t>
      </w:r>
    </w:p>
    <w:p w14:paraId="5272F46B" w14:textId="25EB6A82" w:rsidR="00480C82" w:rsidRPr="00480C82" w:rsidRDefault="00480C82" w:rsidP="00480C82">
      <w:pPr>
        <w:autoSpaceDE w:val="0"/>
        <w:autoSpaceDN w:val="0"/>
        <w:adjustRightInd w:val="0"/>
        <w:ind w:right="-386"/>
        <w:rPr>
          <w:rFonts w:ascii="Helvetica" w:hAnsi="Helvetica" w:cs="Helvetica"/>
          <w:kern w:val="0"/>
        </w:rPr>
      </w:pPr>
      <w:r w:rsidRPr="00480C82">
        <w:rPr>
          <w:rFonts w:ascii="Helvetica" w:hAnsi="Helvetica" w:cs="Helvetica"/>
          <w:b/>
          <w:bCs/>
          <w:kern w:val="0"/>
          <w:sz w:val="22"/>
          <w:szCs w:val="22"/>
        </w:rPr>
        <w:lastRenderedPageBreak/>
        <w:t xml:space="preserve">Please read the general </w:t>
      </w:r>
      <w:hyperlink r:id="rId8" w:history="1">
        <w:r w:rsidRPr="00480C82">
          <w:rPr>
            <w:rFonts w:ascii="Helvetica" w:hAnsi="Helvetica" w:cs="Helvetica"/>
            <w:b/>
            <w:bCs/>
            <w:color w:val="0563C1"/>
            <w:kern w:val="0"/>
            <w:sz w:val="22"/>
            <w:szCs w:val="22"/>
            <w:u w:val="single" w:color="0563C1"/>
          </w:rPr>
          <w:t>guidelines for authors</w:t>
        </w:r>
      </w:hyperlink>
      <w:r w:rsidRPr="00480C82">
        <w:rPr>
          <w:rFonts w:ascii="Helvetica" w:hAnsi="Helvetica" w:cs="Helvetica"/>
          <w:b/>
          <w:bCs/>
          <w:kern w:val="0"/>
          <w:sz w:val="22"/>
          <w:szCs w:val="22"/>
        </w:rPr>
        <w:t xml:space="preserve"> for Ecology Letters and the </w:t>
      </w:r>
      <w:hyperlink r:id="rId9" w:history="1">
        <w:r w:rsidRPr="00480C82">
          <w:rPr>
            <w:rFonts w:ascii="Helvetica" w:hAnsi="Helvetica" w:cs="Helvetica"/>
            <w:b/>
            <w:bCs/>
            <w:color w:val="0563C1"/>
            <w:kern w:val="0"/>
            <w:sz w:val="22"/>
            <w:szCs w:val="22"/>
            <w:u w:val="single" w:color="0563C1"/>
          </w:rPr>
          <w:t>Frequently Asked Questions</w:t>
        </w:r>
      </w:hyperlink>
      <w:r w:rsidRPr="00480C82">
        <w:rPr>
          <w:rFonts w:ascii="Helvetica" w:hAnsi="Helvetica" w:cs="Helvetica"/>
          <w:b/>
          <w:bCs/>
          <w:kern w:val="0"/>
          <w:sz w:val="22"/>
          <w:szCs w:val="22"/>
        </w:rPr>
        <w:t xml:space="preserve"> document for this special issue before submitting your proposal.  Proposals should be emailed to </w:t>
      </w:r>
      <w:hyperlink r:id="rId10" w:history="1">
        <w:r w:rsidRPr="00480C82">
          <w:rPr>
            <w:rFonts w:ascii="Helvetica" w:hAnsi="Helvetica" w:cs="Helvetica"/>
            <w:b/>
            <w:bCs/>
            <w:color w:val="0563C1"/>
            <w:kern w:val="0"/>
            <w:sz w:val="22"/>
            <w:szCs w:val="22"/>
            <w:u w:val="single" w:color="0563C1"/>
          </w:rPr>
          <w:t>ecolets@cefe.cnrs.fr</w:t>
        </w:r>
      </w:hyperlink>
      <w:r w:rsidRPr="00480C82">
        <w:rPr>
          <w:rFonts w:ascii="Helvetica" w:hAnsi="Helvetica" w:cs="Helvetica"/>
          <w:b/>
          <w:bCs/>
          <w:kern w:val="0"/>
          <w:sz w:val="22"/>
          <w:szCs w:val="22"/>
        </w:rPr>
        <w:t xml:space="preserve">  before May 26, 2023.</w:t>
      </w:r>
    </w:p>
    <w:p w14:paraId="1F177C73" w14:textId="77777777" w:rsidR="00480C82" w:rsidRPr="00480C82" w:rsidRDefault="00480C82" w:rsidP="00480C82">
      <w:pPr>
        <w:autoSpaceDE w:val="0"/>
        <w:autoSpaceDN w:val="0"/>
        <w:adjustRightInd w:val="0"/>
        <w:spacing w:after="160" w:line="259" w:lineRule="auto"/>
        <w:ind w:right="-386"/>
        <w:rPr>
          <w:rFonts w:ascii="Helvetica" w:hAnsi="Helvetica" w:cs="Helvetica"/>
          <w:kern w:val="1"/>
          <w:sz w:val="22"/>
          <w:szCs w:val="22"/>
        </w:rPr>
      </w:pPr>
    </w:p>
    <w:p w14:paraId="28FC93C5" w14:textId="77777777" w:rsidR="00DC526F" w:rsidRPr="00480C82" w:rsidRDefault="00DC526F"/>
    <w:sectPr w:rsidR="00DC526F" w:rsidRPr="00480C82" w:rsidSect="004F4C66">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n Ohlberger" w:date="2023-05-10T08:26:00Z" w:initials="JO">
    <w:p w14:paraId="66BA092E" w14:textId="77777777" w:rsidR="004F4C66" w:rsidRDefault="004F4C66" w:rsidP="004F4C66">
      <w:r>
        <w:rPr>
          <w:rStyle w:val="CommentReference"/>
        </w:rPr>
        <w:annotationRef/>
      </w:r>
      <w:r>
        <w:rPr>
          <w:color w:val="000000"/>
          <w:sz w:val="20"/>
          <w:szCs w:val="20"/>
        </w:rPr>
        <w:t>I think I should list both at this point but it means we’ll need an internal review at WDFW…</w:t>
      </w:r>
    </w:p>
  </w:comment>
  <w:comment w:id="5" w:author="Max Lindmark" w:date="2023-05-13T22:02:00Z" w:initials="ML">
    <w:p w14:paraId="67826E37" w14:textId="77777777" w:rsidR="0066286C" w:rsidRDefault="0066286C" w:rsidP="002A224C">
      <w:r>
        <w:rPr>
          <w:rStyle w:val="CommentReference"/>
        </w:rPr>
        <w:annotationRef/>
      </w:r>
      <w:r>
        <w:rPr>
          <w:sz w:val="20"/>
          <w:szCs w:val="20"/>
        </w:rPr>
        <w:t>Or “and” to not make it sounds like a causal thing</w:t>
      </w:r>
    </w:p>
  </w:comment>
  <w:comment w:id="8" w:author="Jan Ohlberger" w:date="2023-05-10T10:31:00Z" w:initials="JO">
    <w:p w14:paraId="69DC0731" w14:textId="5A6937FA" w:rsidR="004F4C66" w:rsidRDefault="004F4C66" w:rsidP="004F4C66">
      <w:r>
        <w:rPr>
          <w:rStyle w:val="CommentReference"/>
        </w:rPr>
        <w:annotationRef/>
      </w:r>
      <w:r>
        <w:rPr>
          <w:sz w:val="20"/>
          <w:szCs w:val="20"/>
        </w:rPr>
        <w:t xml:space="preserve">I like it - I’d add ‘species’ at the end to emphasize that its a response ‘within’ species </w:t>
      </w:r>
      <w:r>
        <w:rPr>
          <w:sz w:val="20"/>
          <w:szCs w:val="20"/>
        </w:rPr>
        <w:cr/>
      </w:r>
      <w:r>
        <w:rPr>
          <w:sz w:val="20"/>
          <w:szCs w:val="20"/>
        </w:rPr>
        <w:cr/>
        <w:t>Adding another options:</w:t>
      </w:r>
      <w:r>
        <w:rPr>
          <w:sz w:val="20"/>
          <w:szCs w:val="20"/>
        </w:rPr>
        <w:cr/>
      </w:r>
      <w:r>
        <w:rPr>
          <w:sz w:val="20"/>
          <w:szCs w:val="20"/>
        </w:rPr>
        <w:cr/>
        <w:t>“Non-linear response to warming emerges across cold and warm populations of a common fish species”</w:t>
      </w:r>
    </w:p>
    <w:p w14:paraId="390CC110" w14:textId="77777777" w:rsidR="004F4C66" w:rsidRDefault="004F4C66" w:rsidP="004F4C66"/>
    <w:p w14:paraId="4593B3F1" w14:textId="77777777" w:rsidR="004F4C66" w:rsidRDefault="004F4C66" w:rsidP="004F4C66">
      <w:r>
        <w:rPr>
          <w:sz w:val="20"/>
          <w:szCs w:val="20"/>
        </w:rPr>
        <w:t>Not sure that’s better, but somehow I wanted to bring in the ‘response curve’</w:t>
      </w:r>
    </w:p>
  </w:comment>
  <w:comment w:id="9" w:author="Anna Gårdmark" w:date="2023-05-12T08:22:00Z" w:initials="AG">
    <w:p w14:paraId="28235B3E" w14:textId="77777777" w:rsidR="00A763F2" w:rsidRDefault="004F4C66">
      <w:pPr>
        <w:pStyle w:val="CommentText"/>
      </w:pPr>
      <w:r>
        <w:rPr>
          <w:rStyle w:val="CommentReference"/>
        </w:rPr>
        <w:annotationRef/>
      </w:r>
      <w:r w:rsidR="00A763F2">
        <w:t>I like it too, an alternative way to get response into the title, and point to the great data set too (given the topic of the special issue):</w:t>
      </w:r>
    </w:p>
    <w:p w14:paraId="43EFC9DD" w14:textId="4D5DF240" w:rsidR="00A763F2" w:rsidRDefault="00A763F2">
      <w:pPr>
        <w:pStyle w:val="CommentText"/>
      </w:pPr>
      <w:r>
        <w:t xml:space="preserve"> </w:t>
      </w:r>
    </w:p>
    <w:p w14:paraId="26B42A36" w14:textId="68FCC3C8" w:rsidR="004F4C66" w:rsidRDefault="004F4C66">
      <w:pPr>
        <w:pStyle w:val="CommentText"/>
      </w:pPr>
      <w:r>
        <w:t xml:space="preserve">Opposite </w:t>
      </w:r>
      <w:r w:rsidR="00A763F2">
        <w:t xml:space="preserve">body growth </w:t>
      </w:r>
      <w:r>
        <w:t xml:space="preserve">responses to warming in cold and warm </w:t>
      </w:r>
      <w:r w:rsidR="00A763F2">
        <w:t xml:space="preserve">populations revealed by trait monitoring in a common fish species </w:t>
      </w:r>
    </w:p>
  </w:comment>
  <w:comment w:id="10" w:author="Max Lindmark" w:date="2023-05-13T21:52:00Z" w:initials="ML">
    <w:p w14:paraId="2B0EA623" w14:textId="77777777" w:rsidR="00F87FC5" w:rsidRDefault="00F87FC5" w:rsidP="00405EDA">
      <w:r>
        <w:rPr>
          <w:rStyle w:val="CommentReference"/>
        </w:rPr>
        <w:annotationRef/>
      </w:r>
      <w:r>
        <w:rPr>
          <w:sz w:val="20"/>
          <w:szCs w:val="20"/>
        </w:rPr>
        <w:t>Good points both! Taken together I think there are 3 things we want to say:</w:t>
      </w:r>
    </w:p>
    <w:p w14:paraId="6C084C7A" w14:textId="77777777" w:rsidR="00F87FC5" w:rsidRDefault="00F87FC5" w:rsidP="00405EDA"/>
    <w:p w14:paraId="156AD444" w14:textId="77777777" w:rsidR="00F87FC5" w:rsidRDefault="00F87FC5" w:rsidP="00405EDA">
      <w:r>
        <w:rPr>
          <w:sz w:val="20"/>
          <w:szCs w:val="20"/>
        </w:rPr>
        <w:t>1. Non-linear overall response</w:t>
      </w:r>
    </w:p>
    <w:p w14:paraId="3E5DF691" w14:textId="77777777" w:rsidR="00F87FC5" w:rsidRDefault="00F87FC5" w:rsidP="00405EDA">
      <w:r>
        <w:rPr>
          <w:sz w:val="20"/>
          <w:szCs w:val="20"/>
        </w:rPr>
        <w:t>2. Negative effect of warming in warm and positive effect on cold populations</w:t>
      </w:r>
    </w:p>
    <w:p w14:paraId="35C8E58E" w14:textId="77777777" w:rsidR="00F87FC5" w:rsidRDefault="00F87FC5" w:rsidP="00405EDA"/>
    <w:p w14:paraId="771B39FF" w14:textId="77777777" w:rsidR="00F87FC5" w:rsidRDefault="00F87FC5" w:rsidP="00405EDA">
      <w:r>
        <w:rPr>
          <w:sz w:val="20"/>
          <w:szCs w:val="20"/>
        </w:rPr>
        <w:t>(My suggestion focus on these two)</w:t>
      </w:r>
    </w:p>
    <w:p w14:paraId="6A8CDB6D" w14:textId="77777777" w:rsidR="00F87FC5" w:rsidRDefault="00F87FC5" w:rsidP="00405EDA"/>
    <w:p w14:paraId="38CAE51A" w14:textId="77777777" w:rsidR="00F87FC5" w:rsidRDefault="00F87FC5" w:rsidP="00405EDA">
      <w:r>
        <w:rPr>
          <w:sz w:val="20"/>
          <w:szCs w:val="20"/>
        </w:rPr>
        <w:t>+ maybe something about long time series.</w:t>
      </w:r>
    </w:p>
    <w:p w14:paraId="5AC3DDA0" w14:textId="77777777" w:rsidR="00F87FC5" w:rsidRDefault="00F87FC5" w:rsidP="00405EDA"/>
    <w:p w14:paraId="66C1AD42" w14:textId="77777777" w:rsidR="00F87FC5" w:rsidRDefault="00F87FC5" w:rsidP="00405EDA">
      <w:r>
        <w:rPr>
          <w:sz w:val="20"/>
          <w:szCs w:val="20"/>
        </w:rPr>
        <w:t>But I think we should prioritise 1 and 2. And we might not be able to fit (3), because a non linear response doesn’t necessarily mean a negative effect of warning, and only saying cold populations benefit and warm populations suffer doesn’t say it’s non linear! So we need both.</w:t>
      </w:r>
    </w:p>
  </w:comment>
  <w:comment w:id="16" w:author="Jan Ohlberger" w:date="2023-05-10T10:04:00Z" w:initials="JO">
    <w:p w14:paraId="6FAF7AB8" w14:textId="330C1C6B" w:rsidR="004F4C66" w:rsidRDefault="004F4C66" w:rsidP="004F4C66">
      <w:r>
        <w:rPr>
          <w:rStyle w:val="CommentReference"/>
        </w:rPr>
        <w:annotationRef/>
      </w:r>
      <w:r>
        <w:rPr>
          <w:sz w:val="20"/>
          <w:szCs w:val="20"/>
        </w:rPr>
        <w:t xml:space="preserve">General notes on my edits: </w:t>
      </w:r>
      <w:r>
        <w:rPr>
          <w:sz w:val="20"/>
          <w:szCs w:val="20"/>
        </w:rPr>
        <w:cr/>
      </w:r>
      <w:r>
        <w:rPr>
          <w:sz w:val="20"/>
          <w:szCs w:val="20"/>
        </w:rPr>
        <w:cr/>
        <w:t>1) I tried to use one instead of two words or hyphenate where possible to reduce the word count</w:t>
      </w:r>
      <w:r>
        <w:rPr>
          <w:sz w:val="20"/>
          <w:szCs w:val="20"/>
        </w:rPr>
        <w:cr/>
      </w:r>
      <w:r>
        <w:rPr>
          <w:sz w:val="20"/>
          <w:szCs w:val="20"/>
        </w:rPr>
        <w:cr/>
        <w:t>2) I edited several sections to cut words (not to be picky)</w:t>
      </w:r>
      <w:r>
        <w:rPr>
          <w:sz w:val="20"/>
          <w:szCs w:val="20"/>
        </w:rPr>
        <w:cr/>
      </w:r>
      <w:r>
        <w:rPr>
          <w:sz w:val="20"/>
          <w:szCs w:val="20"/>
        </w:rPr>
        <w:cr/>
        <w:t>3) I barely made it to fit within the 300 word limit</w:t>
      </w:r>
    </w:p>
  </w:comment>
  <w:comment w:id="17" w:author="Anna Gårdmark" w:date="2023-05-12T20:05:00Z" w:initials="AG">
    <w:p w14:paraId="04DA86F8" w14:textId="77777777" w:rsidR="001F7128" w:rsidRDefault="001F7128" w:rsidP="001F7128">
      <w:pPr>
        <w:pStyle w:val="CommentText"/>
      </w:pPr>
      <w:r>
        <w:rPr>
          <w:rStyle w:val="CommentReference"/>
        </w:rPr>
        <w:annotationRef/>
      </w:r>
      <w:r>
        <w:rPr>
          <w:rStyle w:val="CommentReference"/>
        </w:rPr>
        <w:t>removed as this isn’t a decription of the dataset used (moved to b))</w:t>
      </w:r>
    </w:p>
  </w:comment>
  <w:comment w:id="18" w:author="Anna Gårdmark" w:date="2023-05-12T08:38:00Z" w:initials="AG">
    <w:p w14:paraId="4E789443" w14:textId="77777777" w:rsidR="001F7128" w:rsidRDefault="001F7128" w:rsidP="001F7128">
      <w:pPr>
        <w:pStyle w:val="CommentText"/>
      </w:pPr>
      <w:r>
        <w:rPr>
          <w:rStyle w:val="CommentReference"/>
        </w:rPr>
        <w:annotationRef/>
      </w:r>
      <w:r>
        <w:t>this can be removed or if keep, move to (b)</w:t>
      </w:r>
    </w:p>
    <w:p w14:paraId="02DCA2B7" w14:textId="77777777" w:rsidR="001F7128" w:rsidRDefault="001F7128" w:rsidP="001F7128">
      <w:pPr>
        <w:pStyle w:val="CommentText"/>
      </w:pPr>
      <w:r>
        <w:rPr>
          <w:rFonts w:ascii="Helvetica" w:hAnsi="Helvetica" w:cs="Helvetica"/>
          <w:kern w:val="0"/>
          <w:lang w:val="en-US"/>
        </w:rPr>
        <w:t>We used Generalized Additive Models to estimate area-specific mean growth season temperatures.</w:t>
      </w:r>
    </w:p>
  </w:comment>
  <w:comment w:id="19" w:author="Anna Gårdmark" w:date="2023-05-12T18:20:00Z" w:initials="AG">
    <w:p w14:paraId="2A977B67" w14:textId="3DE28DEF" w:rsidR="00CE72E5" w:rsidRDefault="00CE72E5">
      <w:pPr>
        <w:pStyle w:val="CommentText"/>
      </w:pPr>
      <w:r>
        <w:rPr>
          <w:rStyle w:val="CommentReference"/>
        </w:rPr>
        <w:annotationRef/>
      </w:r>
      <w:r>
        <w:t>pick one of the two, both aren’t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BA092E" w15:done="1"/>
  <w15:commentEx w15:paraId="67826E37" w15:done="0"/>
  <w15:commentEx w15:paraId="4593B3F1" w15:done="0"/>
  <w15:commentEx w15:paraId="26B42A36" w15:paraIdParent="4593B3F1" w15:done="0"/>
  <w15:commentEx w15:paraId="66C1AD42" w15:paraIdParent="4593B3F1" w15:done="0"/>
  <w15:commentEx w15:paraId="6FAF7AB8" w15:done="1"/>
  <w15:commentEx w15:paraId="04DA86F8" w15:done="1"/>
  <w15:commentEx w15:paraId="02DCA2B7" w15:done="1"/>
  <w15:commentEx w15:paraId="2A977B6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5D3AC" w16cex:dateUtc="2023-05-10T15:26:00Z"/>
  <w16cex:commentExtensible w16cex:durableId="280A878E" w16cex:dateUtc="2023-05-13T20:02:00Z"/>
  <w16cex:commentExtensible w16cex:durableId="2805F0E4" w16cex:dateUtc="2023-05-10T17:31:00Z"/>
  <w16cex:commentExtensible w16cex:durableId="280A850D" w16cex:dateUtc="2023-05-13T19:52:00Z"/>
  <w16cex:commentExtensible w16cex:durableId="2805EA9F" w16cex:dateUtc="2023-05-10T17: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BA092E" w16cid:durableId="2805D3AC"/>
  <w16cid:commentId w16cid:paraId="67826E37" w16cid:durableId="280A878E"/>
  <w16cid:commentId w16cid:paraId="4593B3F1" w16cid:durableId="2805F0E4"/>
  <w16cid:commentId w16cid:paraId="26B42A36" w16cid:durableId="280A80FE"/>
  <w16cid:commentId w16cid:paraId="66C1AD42" w16cid:durableId="280A850D"/>
  <w16cid:commentId w16cid:paraId="6FAF7AB8" w16cid:durableId="2805EA9F"/>
  <w16cid:commentId w16cid:paraId="04DA86F8" w16cid:durableId="280A8101"/>
  <w16cid:commentId w16cid:paraId="02DCA2B7" w16cid:durableId="280A8102"/>
  <w16cid:commentId w16cid:paraId="2A977B67" w16cid:durableId="280A810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n Ohlberger">
    <w15:presenceInfo w15:providerId="Windows Live" w15:userId="50cf8ab181be0b59"/>
  </w15:person>
  <w15:person w15:author="Max Lindmark">
    <w15:presenceInfo w15:providerId="AD" w15:userId="S::max.lindmark@slu.se::74a91d58-1def-4e6c-a200-e80e4af38c20"/>
  </w15:person>
  <w15:person w15:author="Anna Gårdmark">
    <w15:presenceInfo w15:providerId="AD" w15:userId="S-1-5-21-1060284298-1343024091-682003330-1007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C82"/>
    <w:rsid w:val="000022B7"/>
    <w:rsid w:val="00007153"/>
    <w:rsid w:val="00044EAC"/>
    <w:rsid w:val="0005176E"/>
    <w:rsid w:val="000528CC"/>
    <w:rsid w:val="00052B1D"/>
    <w:rsid w:val="0005356A"/>
    <w:rsid w:val="00064BF7"/>
    <w:rsid w:val="00073C83"/>
    <w:rsid w:val="00093E0C"/>
    <w:rsid w:val="000C6224"/>
    <w:rsid w:val="000E5210"/>
    <w:rsid w:val="000F112F"/>
    <w:rsid w:val="00120566"/>
    <w:rsid w:val="001318BA"/>
    <w:rsid w:val="00143764"/>
    <w:rsid w:val="001554AB"/>
    <w:rsid w:val="00183916"/>
    <w:rsid w:val="001B56CD"/>
    <w:rsid w:val="001F1947"/>
    <w:rsid w:val="001F7128"/>
    <w:rsid w:val="002561AD"/>
    <w:rsid w:val="0025791A"/>
    <w:rsid w:val="00260114"/>
    <w:rsid w:val="002965EE"/>
    <w:rsid w:val="002B18EA"/>
    <w:rsid w:val="002B6F75"/>
    <w:rsid w:val="002C0ACE"/>
    <w:rsid w:val="002E665A"/>
    <w:rsid w:val="00334A07"/>
    <w:rsid w:val="00344881"/>
    <w:rsid w:val="003D72E7"/>
    <w:rsid w:val="003E39B6"/>
    <w:rsid w:val="00411F1E"/>
    <w:rsid w:val="004206EF"/>
    <w:rsid w:val="00430CB6"/>
    <w:rsid w:val="004454A5"/>
    <w:rsid w:val="00463314"/>
    <w:rsid w:val="00471800"/>
    <w:rsid w:val="00474FC0"/>
    <w:rsid w:val="00480C82"/>
    <w:rsid w:val="004C1D97"/>
    <w:rsid w:val="004D00F1"/>
    <w:rsid w:val="004E2FF1"/>
    <w:rsid w:val="004E3CC3"/>
    <w:rsid w:val="004E3DDD"/>
    <w:rsid w:val="004F4C66"/>
    <w:rsid w:val="0050042A"/>
    <w:rsid w:val="00512BFA"/>
    <w:rsid w:val="0052071C"/>
    <w:rsid w:val="00534551"/>
    <w:rsid w:val="005374DC"/>
    <w:rsid w:val="005462D0"/>
    <w:rsid w:val="0055326D"/>
    <w:rsid w:val="00566181"/>
    <w:rsid w:val="00582D50"/>
    <w:rsid w:val="00591809"/>
    <w:rsid w:val="005B7FA5"/>
    <w:rsid w:val="00603763"/>
    <w:rsid w:val="00627731"/>
    <w:rsid w:val="0064252E"/>
    <w:rsid w:val="00647F65"/>
    <w:rsid w:val="0066286C"/>
    <w:rsid w:val="00682C52"/>
    <w:rsid w:val="006916A2"/>
    <w:rsid w:val="006B45A2"/>
    <w:rsid w:val="006E6F4D"/>
    <w:rsid w:val="006F6CBB"/>
    <w:rsid w:val="00700FFD"/>
    <w:rsid w:val="007125CB"/>
    <w:rsid w:val="00727A2E"/>
    <w:rsid w:val="00733D6D"/>
    <w:rsid w:val="007615E1"/>
    <w:rsid w:val="007705A4"/>
    <w:rsid w:val="0078149D"/>
    <w:rsid w:val="007A430C"/>
    <w:rsid w:val="007E5CCF"/>
    <w:rsid w:val="007F641E"/>
    <w:rsid w:val="008406F5"/>
    <w:rsid w:val="008971E4"/>
    <w:rsid w:val="008C71F3"/>
    <w:rsid w:val="008E38FB"/>
    <w:rsid w:val="00913E53"/>
    <w:rsid w:val="0095064C"/>
    <w:rsid w:val="0097624B"/>
    <w:rsid w:val="0099099C"/>
    <w:rsid w:val="00A003FF"/>
    <w:rsid w:val="00A121AA"/>
    <w:rsid w:val="00A137F6"/>
    <w:rsid w:val="00A17D23"/>
    <w:rsid w:val="00A311FC"/>
    <w:rsid w:val="00A62654"/>
    <w:rsid w:val="00A722BE"/>
    <w:rsid w:val="00A763F2"/>
    <w:rsid w:val="00A9118E"/>
    <w:rsid w:val="00AB730A"/>
    <w:rsid w:val="00AE5DA2"/>
    <w:rsid w:val="00AE6331"/>
    <w:rsid w:val="00B57524"/>
    <w:rsid w:val="00B759D0"/>
    <w:rsid w:val="00B7708C"/>
    <w:rsid w:val="00BA4227"/>
    <w:rsid w:val="00BD4353"/>
    <w:rsid w:val="00BF4D60"/>
    <w:rsid w:val="00BF64D3"/>
    <w:rsid w:val="00C015BA"/>
    <w:rsid w:val="00C138E6"/>
    <w:rsid w:val="00C66862"/>
    <w:rsid w:val="00C94181"/>
    <w:rsid w:val="00CA1B37"/>
    <w:rsid w:val="00CB10AF"/>
    <w:rsid w:val="00CB36F8"/>
    <w:rsid w:val="00CC5B1E"/>
    <w:rsid w:val="00CE32C1"/>
    <w:rsid w:val="00CE72E5"/>
    <w:rsid w:val="00D06498"/>
    <w:rsid w:val="00D07DD7"/>
    <w:rsid w:val="00D25B87"/>
    <w:rsid w:val="00D51C9C"/>
    <w:rsid w:val="00D572EE"/>
    <w:rsid w:val="00D65DB5"/>
    <w:rsid w:val="00D879FC"/>
    <w:rsid w:val="00DC4F04"/>
    <w:rsid w:val="00DC526F"/>
    <w:rsid w:val="00DC5DB2"/>
    <w:rsid w:val="00DD3E78"/>
    <w:rsid w:val="00E14F77"/>
    <w:rsid w:val="00E35E6A"/>
    <w:rsid w:val="00E36529"/>
    <w:rsid w:val="00E412E7"/>
    <w:rsid w:val="00E465E9"/>
    <w:rsid w:val="00E552B5"/>
    <w:rsid w:val="00E70882"/>
    <w:rsid w:val="00EA5BEF"/>
    <w:rsid w:val="00ED316C"/>
    <w:rsid w:val="00F604FE"/>
    <w:rsid w:val="00F61ED3"/>
    <w:rsid w:val="00F87FC5"/>
    <w:rsid w:val="00FE3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2140D"/>
  <w15:chartTrackingRefBased/>
  <w15:docId w15:val="{3E931F25-84CB-4F45-909B-19009E65A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E39B6"/>
    <w:rPr>
      <w:sz w:val="16"/>
      <w:szCs w:val="16"/>
    </w:rPr>
  </w:style>
  <w:style w:type="paragraph" w:styleId="CommentText">
    <w:name w:val="annotation text"/>
    <w:basedOn w:val="Normal"/>
    <w:link w:val="CommentTextChar"/>
    <w:uiPriority w:val="99"/>
    <w:semiHidden/>
    <w:unhideWhenUsed/>
    <w:rsid w:val="003E39B6"/>
    <w:rPr>
      <w:sz w:val="20"/>
      <w:szCs w:val="20"/>
    </w:rPr>
  </w:style>
  <w:style w:type="character" w:customStyle="1" w:styleId="CommentTextChar">
    <w:name w:val="Comment Text Char"/>
    <w:basedOn w:val="DefaultParagraphFont"/>
    <w:link w:val="CommentText"/>
    <w:uiPriority w:val="99"/>
    <w:semiHidden/>
    <w:rsid w:val="003E39B6"/>
    <w:rPr>
      <w:sz w:val="20"/>
      <w:szCs w:val="20"/>
      <w:lang w:val="en-GB"/>
    </w:rPr>
  </w:style>
  <w:style w:type="paragraph" w:styleId="CommentSubject">
    <w:name w:val="annotation subject"/>
    <w:basedOn w:val="CommentText"/>
    <w:next w:val="CommentText"/>
    <w:link w:val="CommentSubjectChar"/>
    <w:uiPriority w:val="99"/>
    <w:semiHidden/>
    <w:unhideWhenUsed/>
    <w:rsid w:val="003E39B6"/>
    <w:rPr>
      <w:b/>
      <w:bCs/>
    </w:rPr>
  </w:style>
  <w:style w:type="character" w:customStyle="1" w:styleId="CommentSubjectChar">
    <w:name w:val="Comment Subject Char"/>
    <w:basedOn w:val="CommentTextChar"/>
    <w:link w:val="CommentSubject"/>
    <w:uiPriority w:val="99"/>
    <w:semiHidden/>
    <w:rsid w:val="003E39B6"/>
    <w:rPr>
      <w:b/>
      <w:bCs/>
      <w:sz w:val="20"/>
      <w:szCs w:val="20"/>
      <w:lang w:val="en-GB"/>
    </w:rPr>
  </w:style>
  <w:style w:type="paragraph" w:styleId="Revision">
    <w:name w:val="Revision"/>
    <w:hidden/>
    <w:uiPriority w:val="99"/>
    <w:semiHidden/>
    <w:rsid w:val="00A722BE"/>
    <w:rPr>
      <w:lang w:val="en-GB"/>
    </w:rPr>
  </w:style>
  <w:style w:type="paragraph" w:styleId="BalloonText">
    <w:name w:val="Balloon Text"/>
    <w:basedOn w:val="Normal"/>
    <w:link w:val="BalloonTextChar"/>
    <w:uiPriority w:val="99"/>
    <w:semiHidden/>
    <w:unhideWhenUsed/>
    <w:rsid w:val="00CB36F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36F8"/>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727636">
      <w:bodyDiv w:val="1"/>
      <w:marLeft w:val="0"/>
      <w:marRight w:val="0"/>
      <w:marTop w:val="0"/>
      <w:marBottom w:val="0"/>
      <w:divBdr>
        <w:top w:val="none" w:sz="0" w:space="0" w:color="auto"/>
        <w:left w:val="none" w:sz="0" w:space="0" w:color="auto"/>
        <w:bottom w:val="none" w:sz="0" w:space="0" w:color="auto"/>
        <w:right w:val="none" w:sz="0" w:space="0" w:color="auto"/>
      </w:divBdr>
      <w:divsChild>
        <w:div w:id="588082858">
          <w:marLeft w:val="0"/>
          <w:marRight w:val="0"/>
          <w:marTop w:val="0"/>
          <w:marBottom w:val="0"/>
          <w:divBdr>
            <w:top w:val="none" w:sz="0" w:space="0" w:color="auto"/>
            <w:left w:val="none" w:sz="0" w:space="0" w:color="auto"/>
            <w:bottom w:val="none" w:sz="0" w:space="0" w:color="auto"/>
            <w:right w:val="none" w:sz="0" w:space="0" w:color="auto"/>
          </w:divBdr>
          <w:divsChild>
            <w:div w:id="1897424981">
              <w:marLeft w:val="0"/>
              <w:marRight w:val="0"/>
              <w:marTop w:val="0"/>
              <w:marBottom w:val="0"/>
              <w:divBdr>
                <w:top w:val="none" w:sz="0" w:space="0" w:color="auto"/>
                <w:left w:val="none" w:sz="0" w:space="0" w:color="auto"/>
                <w:bottom w:val="none" w:sz="0" w:space="0" w:color="auto"/>
                <w:right w:val="none" w:sz="0" w:space="0" w:color="auto"/>
              </w:divBdr>
              <w:divsChild>
                <w:div w:id="9609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727895">
      <w:bodyDiv w:val="1"/>
      <w:marLeft w:val="0"/>
      <w:marRight w:val="0"/>
      <w:marTop w:val="0"/>
      <w:marBottom w:val="0"/>
      <w:divBdr>
        <w:top w:val="none" w:sz="0" w:space="0" w:color="auto"/>
        <w:left w:val="none" w:sz="0" w:space="0" w:color="auto"/>
        <w:bottom w:val="none" w:sz="0" w:space="0" w:color="auto"/>
        <w:right w:val="none" w:sz="0" w:space="0" w:color="auto"/>
      </w:divBdr>
      <w:divsChild>
        <w:div w:id="2077773510">
          <w:marLeft w:val="0"/>
          <w:marRight w:val="0"/>
          <w:marTop w:val="0"/>
          <w:marBottom w:val="0"/>
          <w:divBdr>
            <w:top w:val="none" w:sz="0" w:space="0" w:color="auto"/>
            <w:left w:val="none" w:sz="0" w:space="0" w:color="auto"/>
            <w:bottom w:val="none" w:sz="0" w:space="0" w:color="auto"/>
            <w:right w:val="none" w:sz="0" w:space="0" w:color="auto"/>
          </w:divBdr>
          <w:divsChild>
            <w:div w:id="1952934566">
              <w:marLeft w:val="0"/>
              <w:marRight w:val="0"/>
              <w:marTop w:val="0"/>
              <w:marBottom w:val="0"/>
              <w:divBdr>
                <w:top w:val="none" w:sz="0" w:space="0" w:color="auto"/>
                <w:left w:val="none" w:sz="0" w:space="0" w:color="auto"/>
                <w:bottom w:val="none" w:sz="0" w:space="0" w:color="auto"/>
                <w:right w:val="none" w:sz="0" w:space="0" w:color="auto"/>
              </w:divBdr>
              <w:divsChild>
                <w:div w:id="123951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682216">
      <w:bodyDiv w:val="1"/>
      <w:marLeft w:val="0"/>
      <w:marRight w:val="0"/>
      <w:marTop w:val="0"/>
      <w:marBottom w:val="0"/>
      <w:divBdr>
        <w:top w:val="none" w:sz="0" w:space="0" w:color="auto"/>
        <w:left w:val="none" w:sz="0" w:space="0" w:color="auto"/>
        <w:bottom w:val="none" w:sz="0" w:space="0" w:color="auto"/>
        <w:right w:val="none" w:sz="0" w:space="0" w:color="auto"/>
      </w:divBdr>
      <w:divsChild>
        <w:div w:id="1937519461">
          <w:marLeft w:val="0"/>
          <w:marRight w:val="0"/>
          <w:marTop w:val="0"/>
          <w:marBottom w:val="0"/>
          <w:divBdr>
            <w:top w:val="none" w:sz="0" w:space="0" w:color="auto"/>
            <w:left w:val="none" w:sz="0" w:space="0" w:color="auto"/>
            <w:bottom w:val="none" w:sz="0" w:space="0" w:color="auto"/>
            <w:right w:val="none" w:sz="0" w:space="0" w:color="auto"/>
          </w:divBdr>
          <w:divsChild>
            <w:div w:id="120005874">
              <w:marLeft w:val="0"/>
              <w:marRight w:val="0"/>
              <w:marTop w:val="0"/>
              <w:marBottom w:val="0"/>
              <w:divBdr>
                <w:top w:val="none" w:sz="0" w:space="0" w:color="auto"/>
                <w:left w:val="none" w:sz="0" w:space="0" w:color="auto"/>
                <w:bottom w:val="none" w:sz="0" w:space="0" w:color="auto"/>
                <w:right w:val="none" w:sz="0" w:space="0" w:color="auto"/>
              </w:divBdr>
              <w:divsChild>
                <w:div w:id="93516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041362">
      <w:bodyDiv w:val="1"/>
      <w:marLeft w:val="0"/>
      <w:marRight w:val="0"/>
      <w:marTop w:val="0"/>
      <w:marBottom w:val="0"/>
      <w:divBdr>
        <w:top w:val="none" w:sz="0" w:space="0" w:color="auto"/>
        <w:left w:val="none" w:sz="0" w:space="0" w:color="auto"/>
        <w:bottom w:val="none" w:sz="0" w:space="0" w:color="auto"/>
        <w:right w:val="none" w:sz="0" w:space="0" w:color="auto"/>
      </w:divBdr>
      <w:divsChild>
        <w:div w:id="1856577641">
          <w:marLeft w:val="0"/>
          <w:marRight w:val="0"/>
          <w:marTop w:val="0"/>
          <w:marBottom w:val="0"/>
          <w:divBdr>
            <w:top w:val="none" w:sz="0" w:space="0" w:color="auto"/>
            <w:left w:val="none" w:sz="0" w:space="0" w:color="auto"/>
            <w:bottom w:val="none" w:sz="0" w:space="0" w:color="auto"/>
            <w:right w:val="none" w:sz="0" w:space="0" w:color="auto"/>
          </w:divBdr>
          <w:divsChild>
            <w:div w:id="1514606582">
              <w:marLeft w:val="0"/>
              <w:marRight w:val="0"/>
              <w:marTop w:val="0"/>
              <w:marBottom w:val="0"/>
              <w:divBdr>
                <w:top w:val="none" w:sz="0" w:space="0" w:color="auto"/>
                <w:left w:val="none" w:sz="0" w:space="0" w:color="auto"/>
                <w:bottom w:val="none" w:sz="0" w:space="0" w:color="auto"/>
                <w:right w:val="none" w:sz="0" w:space="0" w:color="auto"/>
              </w:divBdr>
              <w:divsChild>
                <w:div w:id="155689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page/journal/14610248/homepage/forauthors.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8/08/relationships/commentsExtensible" Target="commentsExtensible.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hyperlink" Target="%22mailto:" TargetMode="External"/><Relationship Id="rId4" Type="http://schemas.openxmlformats.org/officeDocument/2006/relationships/comments" Target="comments.xml"/><Relationship Id="rId9" Type="http://schemas.openxmlformats.org/officeDocument/2006/relationships/hyperlink" Target="https://onlinelibrary.wiley.com/pb-assets/assets/14610248/ELE%20Frequently%20Asked%20Questions%20FAQs-168233407596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579</Words>
  <Characters>3305</Characters>
  <Application>Microsoft Office Word</Application>
  <DocSecurity>0</DocSecurity>
  <Lines>27</Lines>
  <Paragraphs>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Lindmark</dc:creator>
  <cp:keywords/>
  <dc:description/>
  <cp:lastModifiedBy>Max Lindmark</cp:lastModifiedBy>
  <cp:revision>35</cp:revision>
  <dcterms:created xsi:type="dcterms:W3CDTF">2023-05-13T19:57:00Z</dcterms:created>
  <dcterms:modified xsi:type="dcterms:W3CDTF">2023-05-13T20:39:00Z</dcterms:modified>
</cp:coreProperties>
</file>